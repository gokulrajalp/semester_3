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type="#_x0000_t202" fillcolor="white" style="position:absolute;margin-left:487.3pt;margin-top:.0pt;width:538.5pt;height:51.75pt;z-index:3;mso-position-horizontal:right;mso-position-horizontal-relative:margin;mso-position-vertical-relative:text;mso-width-relative:margin;mso-height-relative:margin;mso-wrap-distance-top:3.6pt;mso-wrap-distance-bottom:3.6pt;visibility:visible;">
            <v:stroke joinstyle="miter"/>
            <w10:wrap type="square"/>
            <v:fill/>
            <v:path o:connecttype="rect" gradientshapeok="t"/>
            <v:textbox>
              <w:txbxContent>
                <w:p>
                  <w:pPr>
                    <w:pStyle w:val="style0"/>
                    <w:jc w:val="center"/>
                    <w:rPr>
                      <w:rFonts w:ascii="Times New Roman" w:cs="Times New Roman" w:hAnsi="Times New Roman"/>
                      <w:b/>
                      <w:bCs/>
                      <w:sz w:val="56"/>
                      <w:szCs w:val="56"/>
                    </w:rPr>
                  </w:pPr>
                  <w:r>
                    <w:rPr>
                      <w:rFonts w:ascii="Times New Roman" w:cs="Times New Roman" w:hAnsi="Times New Roman"/>
                      <w:b/>
                      <w:bCs/>
                      <w:sz w:val="56"/>
                      <w:szCs w:val="56"/>
                    </w:rPr>
                    <w:t>LIST OF EXPERIMENTS</w:t>
                  </w:r>
                </w:p>
              </w:txbxContent>
            </v:textbox>
          </v:shape>
        </w:pict>
      </w:r>
    </w:p>
    <w:p>
      <w:pPr>
        <w:pStyle w:val="style4097"/>
        <w:spacing w:lineRule="auto" w:line="36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1. Write a program to display the largest number among three numbers. </w:t>
      </w:r>
    </w:p>
    <w:p>
      <w:pPr>
        <w:pStyle w:val="style4097"/>
        <w:spacing w:lineRule="auto" w:line="36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2. Write a program to check the prime number and to display the twin prime numbers. </w:t>
      </w:r>
    </w:p>
    <w:p>
      <w:pPr>
        <w:pStyle w:val="style4097"/>
        <w:spacing w:lineRule="auto" w:line="36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3. Write a program to </w:t>
      </w:r>
      <w:bookmarkStart w:id="0" w:name="_Hlk57883495"/>
      <w:r>
        <w:rPr>
          <w:rFonts w:ascii="Times New Roman" w:cs="Times New Roman" w:hAnsi="Times New Roman"/>
          <w:sz w:val="28"/>
          <w:szCs w:val="28"/>
        </w:rPr>
        <w:t xml:space="preserve">display the Fibonacci series and multiplication table by using looping constructs. </w:t>
      </w:r>
    </w:p>
    <w:bookmarkEnd w:id="0"/>
    <w:p>
      <w:pPr>
        <w:pStyle w:val="style4097"/>
        <w:spacing w:lineRule="auto" w:line="36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4. Write a program for converting decimal to octal, hexadecimals and vice versa by using functions. </w:t>
      </w:r>
    </w:p>
    <w:p>
      <w:pPr>
        <w:pStyle w:val="style4097"/>
        <w:spacing w:lineRule="auto" w:line="36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5. Write a function to compute the GCD of two numbers. </w:t>
      </w:r>
    </w:p>
    <w:p>
      <w:pPr>
        <w:pStyle w:val="style4097"/>
        <w:spacing w:lineRule="auto" w:line="36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6. Write a function to perform sorting list of numbers. </w:t>
      </w:r>
    </w:p>
    <w:p>
      <w:pPr>
        <w:pStyle w:val="style4097"/>
        <w:spacing w:lineRule="auto" w:line="36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7. With the help of string array or list, display a simple calendar in python program without using the calendar module. </w:t>
      </w:r>
    </w:p>
    <w:p>
      <w:pPr>
        <w:pStyle w:val="style4097"/>
        <w:spacing w:lineRule="auto" w:line="36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8. Demonstrate class and inheritance in python. </w:t>
      </w:r>
    </w:p>
    <w:p>
      <w:pPr>
        <w:pStyle w:val="style4097"/>
        <w:spacing w:lineRule="auto" w:line="36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9</w:t>
      </w:r>
      <w:bookmarkStart w:id="1" w:name="_Hlk57910250"/>
      <w:r>
        <w:rPr>
          <w:rFonts w:ascii="Times New Roman" w:cs="Times New Roman" w:hAnsi="Times New Roman"/>
          <w:sz w:val="28"/>
          <w:szCs w:val="28"/>
        </w:rPr>
        <w:t xml:space="preserve">. Create a text file using python file I/O. Read the content of the file and change them from lower to upper case characters. Write the updated content in another file and display it. </w:t>
      </w:r>
      <w:bookmarkEnd w:id="1"/>
    </w:p>
    <w:p>
      <w:pPr>
        <w:pStyle w:val="style4097"/>
        <w:spacing w:lineRule="auto" w:line="36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10. Write a </w:t>
      </w:r>
      <w:bookmarkStart w:id="2" w:name="_Hlk57911864"/>
      <w:r>
        <w:rPr>
          <w:rFonts w:ascii="Times New Roman" w:cs="Times New Roman" w:hAnsi="Times New Roman"/>
          <w:sz w:val="28"/>
          <w:szCs w:val="28"/>
        </w:rPr>
        <w:t>program to demonstrate the user-defined exception handling mechanism in Python</w:t>
      </w:r>
      <w:bookmarkEnd w:id="2"/>
      <w:r>
        <w:rPr>
          <w:rFonts w:ascii="Times New Roman" w:cs="Times New Roman" w:hAnsi="Times New Roman"/>
          <w:sz w:val="28"/>
          <w:szCs w:val="28"/>
        </w:rPr>
        <w:t xml:space="preserve">. </w:t>
      </w:r>
    </w:p>
    <w:p>
      <w:pPr>
        <w:pStyle w:val="style4097"/>
        <w:spacing w:lineRule="auto" w:line="36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11. Design and implement a graphical user interface to perform any arithmetic operation. </w:t>
      </w:r>
    </w:p>
    <w:p>
      <w:pPr>
        <w:pStyle w:val="style4097"/>
        <w:spacing w:lineRule="auto" w:line="36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12. Write a python program to insert and retrieve data using MySQL. </w:t>
      </w: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sz w:val="28"/>
          <w:szCs w:val="28"/>
        </w:rPr>
        <w:br w:type="page"/>
      </w:r>
      <w:r>
        <w:rPr>
          <w:b/>
          <w:bCs/>
          <w:noProof/>
          <w:sz w:val="32"/>
          <w:szCs w:val="32"/>
        </w:rPr>
        <w:pict>
          <v:shape id="1028" type="#_x0000_t202" fillcolor="white" style="position:absolute;margin-left:.0pt;margin-top:.0pt;width:536.25pt;height:73.35pt;z-index:2;mso-position-horizontal:left;mso-position-horizontal-relative:margin;mso-position-vertical-relative:text;mso-width-relative:margin;mso-height-relative:margin;mso-wrap-distance-top:3.6pt;mso-wrap-distance-bottom:3.6pt;visibility:visible;">
            <v:stroke joinstyle="miter"/>
            <w10:wrap type="square"/>
            <v:fill/>
            <v:path o:connecttype="rect" gradientshapeok="t"/>
            <v:textbox>
              <w:txbxContent>
                <w:p>
                  <w:pPr>
                    <w:pStyle w:val="style0"/>
                    <w:rPr>
                      <w:rFonts w:ascii="Times New Roman" w:cs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 xml:space="preserve">Experiment No: 1   </w:t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>Page No: 1</w:t>
                  </w:r>
                </w:p>
                <w:p>
                  <w:pPr>
                    <w:pStyle w:val="style0"/>
                    <w:jc w:val="center"/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  <w:u w:val="double"/>
                    </w:rPr>
                  </w:pPr>
                  <w:r>
                    <w:rPr>
                      <w:rFonts w:ascii="Times New Roman" w:cs="Times New Roman" w:hAnsi="Times New Roman"/>
                      <w:b/>
                      <w:bCs/>
                      <w:sz w:val="36"/>
                      <w:szCs w:val="36"/>
                      <w:u w:val="double"/>
                    </w:rPr>
                    <w:t>Program to display the largest number among three numbers</w:t>
                  </w:r>
                </w:p>
                <w:p>
                  <w:pPr>
                    <w:pStyle w:val="style0"/>
                    <w:jc w:val="center"/>
                    <w:rPr>
                      <w:rFonts w:ascii="Times New Roman" w:cs="Times New Roman" w:hAnsi="Times New Roman"/>
                      <w:b/>
                      <w:bCs/>
                      <w:sz w:val="36"/>
                      <w:szCs w:val="36"/>
                    </w:rPr>
                  </w:pPr>
                </w:p>
                <w:p>
                  <w:pPr>
                    <w:pStyle w:val="style0"/>
                    <w:jc w:val="center"/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</w:pPr>
                </w:p>
                <w:p>
                  <w:pPr>
                    <w:pStyle w:val="style0"/>
                    <w:rPr>
                      <w:rFonts w:ascii="Times New Roman" w:cs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 xml:space="preserve"> </w:t>
                  </w:r>
                </w:p>
                <w:p>
                  <w:pPr>
                    <w:pStyle w:val="style0"/>
                    <w:rPr>
                      <w:rFonts w:ascii="Times New Roman" w:cs="Times New Roman" w:hAnsi="Times New Roman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rFonts w:ascii="Times New Roman" w:cs="Times New Roman" w:hAnsi="Times New Roman"/>
          <w:b/>
          <w:bCs/>
          <w:sz w:val="32"/>
          <w:szCs w:val="32"/>
        </w:rPr>
        <w:t>AIM:</w:t>
      </w: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To write a program to display the largest among three numbers.</w:t>
      </w:r>
    </w:p>
    <w:p>
      <w:pPr>
        <w:pStyle w:val="style0"/>
        <w:jc w:val="both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ALGORITHM:</w:t>
      </w: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Step 1: Start the process.</w:t>
      </w: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Step 2: </w:t>
      </w:r>
      <w:r>
        <w:rPr>
          <w:rFonts w:ascii="Times New Roman" w:cs="Times New Roman" w:hAnsi="Times New Roman"/>
          <w:sz w:val="28"/>
          <w:szCs w:val="28"/>
        </w:rPr>
        <w:t>Declare the necessary variable (ex. a,b,c).</w:t>
      </w: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Step 3: Get the values from the user using input() function.</w:t>
      </w: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Step 4: Compare the values using if and display the largest value .</w:t>
      </w: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Step 5: Stop the process.</w:t>
      </w:r>
    </w:p>
    <w:p>
      <w:pPr>
        <w:pStyle w:val="style0"/>
        <w:jc w:val="both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noProof/>
          <w:sz w:val="32"/>
          <w:szCs w:val="32"/>
        </w:rPr>
        <w:pict>
          <v:shape id="1029" type="#_x0000_t202" fillcolor="white" style="position:absolute;margin-left:486.55pt;margin-top:36.35pt;width:537.75pt;height:228.75pt;z-index:4;mso-position-horizontal:right;mso-position-horizontal-relative:margin;mso-position-vertical-relative:text;mso-width-relative:margin;mso-height-relative:margin;mso-wrap-distance-top:3.6pt;mso-wrap-distance-bottom:3.6pt;visibility:visible;">
            <v:stroke joinstyle="miter"/>
            <w10:wrap type="square"/>
            <v:fill/>
            <v:path o:connecttype="rect" gradientshapeok="t"/>
            <v:textbox>
              <w:txbxContent>
                <w:p>
                  <w:pPr>
                    <w:pStyle w:val="style0"/>
                    <w:rPr>
                      <w:rFonts w:ascii="Times New Roman" w:cs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>a=int(input(“Enter value 1 : ”)</w:t>
                  </w:r>
                </w:p>
                <w:p>
                  <w:pPr>
                    <w:pStyle w:val="style0"/>
                    <w:rPr>
                      <w:rFonts w:ascii="Times New Roman" w:cs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>b=int(input(“Enter value 2 : ”)</w:t>
                  </w:r>
                </w:p>
                <w:p>
                  <w:pPr>
                    <w:pStyle w:val="style0"/>
                    <w:rPr>
                      <w:rFonts w:ascii="Times New Roman" w:cs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>c=int(input(“Enter value 3 : ”)</w:t>
                  </w:r>
                </w:p>
                <w:p>
                  <w:pPr>
                    <w:pStyle w:val="style0"/>
                    <w:rPr>
                      <w:rFonts w:ascii="Times New Roman" w:cs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>if (a&gt;=b)and(a&gt;=c):</w:t>
                  </w:r>
                </w:p>
                <w:p>
                  <w:pPr>
                    <w:pStyle w:val="style0"/>
                    <w:rPr>
                      <w:rFonts w:ascii="Times New Roman" w:cs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>print(a,“ is largest among three values”)</w:t>
                  </w:r>
                </w:p>
                <w:p>
                  <w:pPr>
                    <w:pStyle w:val="style0"/>
                    <w:rPr>
                      <w:rFonts w:ascii="Times New Roman" w:cs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>elif(b&gt;=a)and(b&gt;=c):</w:t>
                  </w:r>
                </w:p>
                <w:p>
                  <w:pPr>
                    <w:pStyle w:val="style0"/>
                    <w:rPr>
                      <w:rFonts w:ascii="Times New Roman" w:cs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>print(b,” is largest among three values”)</w:t>
                  </w:r>
                </w:p>
                <w:p>
                  <w:pPr>
                    <w:pStyle w:val="style0"/>
                    <w:rPr>
                      <w:rFonts w:ascii="Times New Roman" w:cs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>else:</w:t>
                  </w:r>
                </w:p>
                <w:p>
                  <w:pPr>
                    <w:pStyle w:val="style0"/>
                    <w:rPr>
                      <w:rFonts w:ascii="Times New Roman" w:cs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>print(c,” is largest among three values”)</w:t>
                  </w:r>
                </w:p>
                <w:p>
                  <w:pPr>
                    <w:pStyle w:val="style0"/>
                    <w:rPr>
                      <w:rFonts w:ascii="Times New Roman" w:cs="Times New Roman" w:hAnsi="Times New Roman"/>
                      <w:sz w:val="32"/>
                      <w:szCs w:val="32"/>
                    </w:rPr>
                  </w:pPr>
                </w:p>
                <w:p>
                  <w:pPr>
                    <w:pStyle w:val="style0"/>
                    <w:rPr>
                      <w:rFonts w:ascii="Times New Roman" w:cs="Times New Roman" w:hAnsi="Times New Roman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rFonts w:ascii="Times New Roman" w:cs="Times New Roman" w:hAnsi="Times New Roman"/>
          <w:b/>
          <w:bCs/>
          <w:sz w:val="32"/>
          <w:szCs w:val="32"/>
        </w:rPr>
        <w:t>SOURCE CODE:</w:t>
      </w:r>
    </w:p>
    <w:p>
      <w:pPr>
        <w:pStyle w:val="style0"/>
        <w:jc w:val="both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jc w:val="both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RESULT: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28"/>
          <w:szCs w:val="28"/>
        </w:rPr>
        <w:t>The above code got executed successfully</w:t>
      </w:r>
      <w:r>
        <w:rPr>
          <w:rFonts w:ascii="Times New Roman" w:cs="Times New Roman" w:hAnsi="Times New Roman"/>
          <w:sz w:val="32"/>
          <w:szCs w:val="32"/>
        </w:rPr>
        <w:t>.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ind w:left="9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P</w:t>
      </w:r>
      <w:r>
        <w:rPr>
          <w:rFonts w:ascii="Times New Roman" w:cs="Times New Roman" w:hAnsi="Times New Roman"/>
          <w:sz w:val="28"/>
          <w:szCs w:val="28"/>
        </w:rPr>
        <w:t xml:space="preserve">age no: </w:t>
      </w:r>
      <w:r>
        <w:rPr>
          <w:rFonts w:ascii="Times New Roman" w:cs="Times New Roman" w:hAnsi="Times New Roman"/>
          <w:sz w:val="28"/>
          <w:szCs w:val="28"/>
        </w:rPr>
        <w:t>2</w:t>
      </w:r>
    </w:p>
    <w:p>
      <w:pPr>
        <w:pStyle w:val="style0"/>
        <w:jc w:val="both"/>
        <w:rPr>
          <w:rFonts w:ascii="Times New Roman" w:cs="Times New Roman" w:hAnsi="Times New Roman"/>
          <w:b/>
          <w:bCs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>OUTPUT:</w:t>
      </w:r>
    </w:p>
    <w:p>
      <w:pPr>
        <w:pStyle w:val="style0"/>
        <w:jc w:val="both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jc w:val="both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jc w:val="both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jc w:val="both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jc w:val="both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jc w:val="both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jc w:val="both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jc w:val="both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jc w:val="both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jc w:val="both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jc w:val="both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jc w:val="both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jc w:val="both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jc w:val="both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jc w:val="both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jc w:val="both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jc w:val="both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jc w:val="both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jc w:val="both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jc w:val="both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jc w:val="both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noProof/>
          <w:sz w:val="32"/>
          <w:szCs w:val="32"/>
        </w:rPr>
        <w:pict>
          <v:shape id="1030" type="#_x0000_t202" fillcolor="white" style="position:absolute;margin-left:487.3pt;margin-top:.75pt;width:538.5pt;height:63.75pt;z-index:5;mso-position-horizontal:right;mso-position-horizontal-relative:margin;mso-position-vertical-relative:text;mso-width-relative:margin;mso-height-relative:margin;mso-wrap-distance-top:3.6pt;mso-wrap-distance-bottom:3.6pt;visibility:visible;">
            <v:stroke joinstyle="miter"/>
            <w10:wrap type="square"/>
            <v:fill/>
            <v:path o:connecttype="rect" gradientshapeok="t"/>
            <v:textbox>
              <w:txbxContent>
                <w:p>
                  <w:pPr>
                    <w:pStyle w:val="style0"/>
                    <w:rPr>
                      <w:rFonts w:ascii="Times New Roman" w:cs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 xml:space="preserve">Experiment No: 2   </w:t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>Page No: 3</w:t>
                  </w:r>
                </w:p>
                <w:p>
                  <w:pPr>
                    <w:pStyle w:val="style0"/>
                    <w:jc w:val="center"/>
                    <w:rPr>
                      <w:b/>
                      <w:bCs/>
                      <w:u w:val="double"/>
                    </w:rPr>
                  </w:pPr>
                  <w:r>
                    <w:rPr>
                      <w:rFonts w:ascii="Times New Roman" w:cs="Times New Roman" w:hAnsi="Times New Roman"/>
                      <w:b/>
                      <w:bCs/>
                      <w:sz w:val="32"/>
                      <w:szCs w:val="32"/>
                      <w:u w:val="double"/>
                    </w:rPr>
                    <w:t>P</w:t>
                  </w:r>
                  <w:r>
                    <w:rPr>
                      <w:rFonts w:ascii="Times New Roman" w:cs="Times New Roman" w:hAnsi="Times New Roman"/>
                      <w:b/>
                      <w:bCs/>
                      <w:sz w:val="32"/>
                      <w:szCs w:val="32"/>
                      <w:u w:val="double"/>
                    </w:rPr>
                    <w:t>rogram to check the prime number and to display the twin prime numbers.</w:t>
                  </w:r>
                </w:p>
              </w:txbxContent>
            </v:textbox>
          </v:shape>
        </w:pict>
      </w:r>
      <w:r>
        <w:rPr>
          <w:rFonts w:ascii="Times New Roman" w:cs="Times New Roman" w:hAnsi="Times New Roman"/>
          <w:b/>
          <w:bCs/>
          <w:sz w:val="32"/>
          <w:szCs w:val="32"/>
        </w:rPr>
        <w:t>*Note:</w:t>
      </w:r>
      <w:r>
        <w:rPr>
          <w:rFonts w:ascii="Times New Roman" w:cs="Times New Roman" w:hAnsi="Times New Roman"/>
          <w:sz w:val="32"/>
          <w:szCs w:val="32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Twin primes are pairs of primes which differ by two i.e, </w:t>
      </w:r>
      <w:r>
        <w:rPr>
          <w:rFonts w:ascii="Times New Roman" w:cs="Times New Roman" w:hAnsi="Times New Roman"/>
          <w:sz w:val="28"/>
          <w:szCs w:val="28"/>
        </w:rPr>
        <w:t>(p+2).</w:t>
      </w:r>
    </w:p>
    <w:p>
      <w:pPr>
        <w:pStyle w:val="style0"/>
        <w:jc w:val="both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AIM:</w:t>
      </w: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To write a program to check the prime number and to display its twin prime.</w:t>
      </w:r>
    </w:p>
    <w:p>
      <w:pPr>
        <w:pStyle w:val="style0"/>
        <w:jc w:val="both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ALGORITHM:</w:t>
      </w: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Step 1: Start the process.</w:t>
      </w: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Step 2: Declare necessary variables.</w:t>
      </w: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Step 3: Define a function name “check_prime()” with arguments of n .</w:t>
      </w: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Step 4: Set a flag value and increment for consonants and return the value to main function.</w:t>
      </w: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Step 5: Check the flag value and if prime increment entered value by 2 and call the function “check_prime()” and display the result.</w:t>
      </w: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Step 6: If the number at step 4 is not prime then print the output as “is not a prime” and exit the code.</w:t>
      </w: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Step 7: Stop the process.</w:t>
      </w:r>
    </w:p>
    <w:p>
      <w:pPr>
        <w:pStyle w:val="style0"/>
        <w:jc w:val="both"/>
        <w:rPr>
          <w:rFonts w:ascii="Times New Roman" w:cs="Times New Roman" w:hAnsi="Times New Roman"/>
          <w:b/>
          <w:bCs/>
          <w:sz w:val="44"/>
          <w:szCs w:val="44"/>
        </w:rPr>
      </w:pPr>
      <w:r>
        <w:rPr>
          <w:rFonts w:ascii="Times New Roman" w:cs="Times New Roman" w:hAnsi="Times New Roman"/>
          <w:b/>
          <w:bCs/>
          <w:noProof/>
          <w:sz w:val="32"/>
          <w:szCs w:val="32"/>
        </w:rPr>
        <w:pict>
          <v:shape id="1031" type="#_x0000_t202" fillcolor="white" style="position:absolute;margin-left:487.3pt;margin-top:31.0pt;width:538.5pt;height:243.0pt;z-index:6;mso-position-horizontal:right;mso-position-horizontal-relative:margin;mso-position-vertical-relative:text;mso-width-relative:margin;mso-height-relative:margin;mso-wrap-distance-top:3.6pt;mso-wrap-distance-bottom:3.6pt;visibility:visible;">
            <v:stroke joinstyle="miter"/>
            <w10:wrap type="square"/>
            <v:fill/>
            <v:path o:connecttype="rect" gradientshapeok="t"/>
            <v:textbox>
              <w:txbxContent>
                <w:p>
                  <w:pPr>
                    <w:pStyle w:val="style0"/>
                    <w:rPr>
                      <w:rFonts w:ascii="Times New Roman" w:cs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>def check_prime(n):</w:t>
                  </w:r>
                </w:p>
                <w:p>
                  <w:pPr>
                    <w:pStyle w:val="style0"/>
                    <w:rPr>
                      <w:rFonts w:ascii="Times New Roman" w:cs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 xml:space="preserve">    val=0</w:t>
                  </w:r>
                </w:p>
                <w:p>
                  <w:pPr>
                    <w:pStyle w:val="style0"/>
                    <w:rPr>
                      <w:rFonts w:ascii="Times New Roman" w:cs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 xml:space="preserve">    for i in range(2,n-1):</w:t>
                  </w:r>
                </w:p>
                <w:p>
                  <w:pPr>
                    <w:pStyle w:val="style0"/>
                    <w:rPr>
                      <w:rFonts w:ascii="Times New Roman" w:cs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 xml:space="preserve">        if n%i==0:</w:t>
                  </w:r>
                </w:p>
                <w:p>
                  <w:pPr>
                    <w:pStyle w:val="style0"/>
                    <w:rPr>
                      <w:rFonts w:ascii="Times New Roman" w:cs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 xml:space="preserve">            val+=1</w:t>
                  </w:r>
                </w:p>
                <w:p>
                  <w:pPr>
                    <w:pStyle w:val="style0"/>
                    <w:rPr>
                      <w:rFonts w:ascii="Times New Roman" w:cs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 xml:space="preserve">    return val</w:t>
                  </w:r>
                </w:p>
                <w:p>
                  <w:pPr>
                    <w:pStyle w:val="style0"/>
                    <w:rPr>
                      <w:rFonts w:ascii="Times New Roman" w:cs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>n=int(input("Enter a positive integer :"))</w:t>
                  </w:r>
                </w:p>
                <w:p>
                  <w:pPr>
                    <w:pStyle w:val="style0"/>
                    <w:rPr>
                      <w:rFonts w:ascii="Times New Roman" w:cs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>val=check_prime(n)</w:t>
                  </w:r>
                </w:p>
                <w:p>
                  <w:pPr>
                    <w:pStyle w:val="style0"/>
                    <w:rPr>
                      <w:rFonts w:ascii="Times New Roman" w:cs="Times New Roman" w:hAnsi="Times New Roman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rFonts w:ascii="Times New Roman" w:cs="Times New Roman" w:hAnsi="Times New Roman"/>
          <w:b/>
          <w:bCs/>
          <w:sz w:val="32"/>
          <w:szCs w:val="32"/>
        </w:rPr>
        <w:t>SOURCE CODE: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jc w:val="righ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noProof/>
          <w:sz w:val="36"/>
          <w:szCs w:val="36"/>
        </w:rPr>
        <w:pict>
          <v:shape id="1032" type="#_x0000_t202" fillcolor="white" style="position:absolute;margin-left:487.3pt;margin-top:25.5pt;width:538.5pt;height:207.75pt;z-index:7;mso-position-horizontal:right;mso-position-horizontal-relative:margin;mso-position-vertical-relative:text;mso-width-relative:margin;mso-height-relative:margin;mso-wrap-distance-top:3.6pt;mso-wrap-distance-bottom:3.6pt;visibility:visible;">
            <v:stroke joinstyle="miter"/>
            <w10:wrap type="square"/>
            <v:fill/>
            <v:path o:connecttype="rect" gradientshapeok="t"/>
            <v:textbox>
              <w:txbxContent>
                <w:p>
                  <w:pPr>
                    <w:pStyle w:val="style0"/>
                    <w:rPr>
                      <w:rFonts w:ascii="Times New Roman" w:cs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>if val==0:</w:t>
                  </w:r>
                </w:p>
                <w:p>
                  <w:pPr>
                    <w:pStyle w:val="style0"/>
                    <w:rPr>
                      <w:rFonts w:ascii="Times New Roman" w:cs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 xml:space="preserve">    val=check_prime(n+2)</w:t>
                  </w:r>
                </w:p>
                <w:p>
                  <w:pPr>
                    <w:pStyle w:val="style0"/>
                    <w:rPr>
                      <w:rFonts w:ascii="Times New Roman" w:cs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 xml:space="preserve">    if val==0:</w:t>
                  </w:r>
                </w:p>
                <w:p>
                  <w:pPr>
                    <w:pStyle w:val="style0"/>
                    <w:rPr>
                      <w:rFonts w:ascii="Times New Roman" w:cs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 xml:space="preserve">        print(n," is a prime number and it's twin prime is ",n+2)</w:t>
                  </w:r>
                </w:p>
                <w:p>
                  <w:pPr>
                    <w:pStyle w:val="style0"/>
                    <w:rPr>
                      <w:rFonts w:ascii="Times New Roman" w:cs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 xml:space="preserve">    else:</w:t>
                  </w:r>
                </w:p>
                <w:p>
                  <w:pPr>
                    <w:pStyle w:val="style0"/>
                    <w:rPr>
                      <w:rFonts w:ascii="Times New Roman" w:cs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 xml:space="preserve">        print(n," is a prime number and it's twin prime does not exist")</w:t>
                  </w:r>
                </w:p>
                <w:p>
                  <w:pPr>
                    <w:pStyle w:val="style0"/>
                    <w:rPr>
                      <w:rFonts w:ascii="Times New Roman" w:cs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>else:</w:t>
                  </w:r>
                </w:p>
                <w:p>
                  <w:pPr>
                    <w:pStyle w:val="style0"/>
                    <w:rPr>
                      <w:rFonts w:ascii="Times New Roman" w:cs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 xml:space="preserve">    print(n," is not a prime number ")</w:t>
                  </w:r>
                </w:p>
                <w:p>
                  <w:r>
                    <w:t xml:space="preserve">    </w:t>
                  </w:r>
                </w:p>
              </w:txbxContent>
            </v:textbox>
          </v:shape>
        </w:pict>
      </w:r>
      <w:r>
        <w:rPr>
          <w:rFonts w:ascii="Times New Roman" w:cs="Times New Roman" w:hAnsi="Times New Roman"/>
          <w:sz w:val="28"/>
          <w:szCs w:val="28"/>
        </w:rPr>
        <w:t>Page N</w:t>
      </w:r>
      <w:r>
        <w:rPr>
          <w:rFonts w:ascii="Times New Roman" w:cs="Times New Roman" w:hAnsi="Times New Roman"/>
          <w:sz w:val="28"/>
          <w:szCs w:val="28"/>
        </w:rPr>
        <w:t>o:4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tabs>
          <w:tab w:val="left" w:leader="none" w:pos="3660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</w:p>
    <w:p>
      <w:pPr>
        <w:pStyle w:val="style0"/>
        <w:tabs>
          <w:tab w:val="left" w:leader="none" w:pos="3660"/>
        </w:tabs>
        <w:rPr>
          <w:rFonts w:ascii="Times New Roman" w:cs="Times New Roman" w:hAnsi="Times New Roman"/>
        </w:rPr>
      </w:pPr>
    </w:p>
    <w:p>
      <w:pPr>
        <w:pStyle w:val="style0"/>
        <w:tabs>
          <w:tab w:val="left" w:leader="none" w:pos="3660"/>
        </w:tabs>
        <w:rPr>
          <w:rFonts w:ascii="Times New Roman" w:cs="Times New Roman" w:hAnsi="Times New Roman"/>
        </w:rPr>
      </w:pPr>
    </w:p>
    <w:p>
      <w:pPr>
        <w:pStyle w:val="style0"/>
        <w:tabs>
          <w:tab w:val="left" w:leader="none" w:pos="3660"/>
        </w:tabs>
        <w:rPr>
          <w:rFonts w:ascii="Times New Roman" w:cs="Times New Roman" w:hAnsi="Times New Roman"/>
        </w:rPr>
      </w:pPr>
    </w:p>
    <w:p>
      <w:pPr>
        <w:pStyle w:val="style0"/>
        <w:tabs>
          <w:tab w:val="left" w:leader="none" w:pos="3660"/>
        </w:tabs>
        <w:rPr>
          <w:rFonts w:ascii="Times New Roman" w:cs="Times New Roman" w:hAnsi="Times New Roman"/>
        </w:rPr>
      </w:pPr>
    </w:p>
    <w:p>
      <w:pPr>
        <w:pStyle w:val="style0"/>
        <w:tabs>
          <w:tab w:val="left" w:leader="none" w:pos="3660"/>
        </w:tabs>
        <w:rPr>
          <w:rFonts w:ascii="Times New Roman" w:cs="Times New Roman" w:hAnsi="Times New Roman"/>
        </w:rPr>
      </w:pPr>
    </w:p>
    <w:p>
      <w:pPr>
        <w:pStyle w:val="style0"/>
        <w:tabs>
          <w:tab w:val="left" w:leader="none" w:pos="3660"/>
        </w:tabs>
        <w:rPr>
          <w:rFonts w:ascii="Times New Roman" w:cs="Times New Roman" w:hAnsi="Times New Roman"/>
        </w:rPr>
      </w:pPr>
    </w:p>
    <w:p>
      <w:pPr>
        <w:pStyle w:val="style0"/>
        <w:tabs>
          <w:tab w:val="left" w:leader="none" w:pos="3660"/>
        </w:tabs>
        <w:rPr>
          <w:rFonts w:ascii="Times New Roman" w:cs="Times New Roman" w:hAnsi="Times New Roman"/>
        </w:rPr>
      </w:pPr>
    </w:p>
    <w:p>
      <w:pPr>
        <w:pStyle w:val="style0"/>
        <w:tabs>
          <w:tab w:val="left" w:leader="none" w:pos="3660"/>
        </w:tabs>
        <w:rPr>
          <w:rFonts w:ascii="Times New Roman" w:cs="Times New Roman" w:hAnsi="Times New Roman"/>
        </w:rPr>
      </w:pPr>
    </w:p>
    <w:p>
      <w:pPr>
        <w:pStyle w:val="style0"/>
        <w:tabs>
          <w:tab w:val="left" w:leader="none" w:pos="3660"/>
        </w:tabs>
        <w:rPr>
          <w:rFonts w:ascii="Times New Roman" w:cs="Times New Roman" w:hAnsi="Times New Roman"/>
        </w:rPr>
      </w:pPr>
    </w:p>
    <w:p>
      <w:pPr>
        <w:pStyle w:val="style0"/>
        <w:tabs>
          <w:tab w:val="left" w:leader="none" w:pos="3660"/>
        </w:tabs>
        <w:rPr>
          <w:rFonts w:ascii="Times New Roman" w:cs="Times New Roman" w:hAnsi="Times New Roman"/>
        </w:rPr>
      </w:pPr>
    </w:p>
    <w:p>
      <w:pPr>
        <w:pStyle w:val="style0"/>
        <w:tabs>
          <w:tab w:val="left" w:leader="none" w:pos="3660"/>
        </w:tabs>
        <w:rPr>
          <w:rFonts w:ascii="Times New Roman" w:cs="Times New Roman" w:hAnsi="Times New Roman"/>
        </w:rPr>
      </w:pPr>
    </w:p>
    <w:p>
      <w:pPr>
        <w:pStyle w:val="style0"/>
        <w:tabs>
          <w:tab w:val="left" w:leader="none" w:pos="3660"/>
        </w:tabs>
        <w:rPr>
          <w:rFonts w:ascii="Times New Roman" w:cs="Times New Roman" w:hAnsi="Times New Roman"/>
        </w:rPr>
      </w:pPr>
    </w:p>
    <w:p>
      <w:pPr>
        <w:pStyle w:val="style0"/>
        <w:tabs>
          <w:tab w:val="left" w:leader="none" w:pos="3660"/>
        </w:tabs>
        <w:rPr>
          <w:rFonts w:ascii="Times New Roman" w:cs="Times New Roman" w:hAnsi="Times New Roman"/>
        </w:rPr>
      </w:pPr>
    </w:p>
    <w:p>
      <w:pPr>
        <w:pStyle w:val="style0"/>
        <w:tabs>
          <w:tab w:val="left" w:leader="none" w:pos="3660"/>
        </w:tabs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RESULT:</w:t>
      </w:r>
    </w:p>
    <w:p>
      <w:pPr>
        <w:pStyle w:val="style0"/>
        <w:tabs>
          <w:tab w:val="left" w:leader="none" w:pos="3660"/>
        </w:tabs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>The above code has been executed successfully.</w:t>
      </w:r>
    </w:p>
    <w:p>
      <w:pPr>
        <w:pStyle w:val="style0"/>
        <w:tabs>
          <w:tab w:val="left" w:leader="none" w:pos="3660"/>
        </w:tabs>
        <w:rPr>
          <w:rFonts w:ascii="Times New Roman" w:cs="Times New Roman" w:hAnsi="Times New Roman"/>
          <w:bCs/>
          <w:sz w:val="32"/>
          <w:szCs w:val="32"/>
        </w:rPr>
      </w:pPr>
    </w:p>
    <w:p>
      <w:pPr>
        <w:pStyle w:val="style0"/>
        <w:tabs>
          <w:tab w:val="left" w:leader="none" w:pos="3660"/>
        </w:tabs>
        <w:rPr>
          <w:rFonts w:ascii="Times New Roman" w:cs="Times New Roman" w:hAnsi="Times New Roman"/>
          <w:bCs/>
          <w:sz w:val="32"/>
          <w:szCs w:val="32"/>
        </w:rPr>
      </w:pPr>
    </w:p>
    <w:p>
      <w:pPr>
        <w:pStyle w:val="style0"/>
        <w:tabs>
          <w:tab w:val="left" w:leader="none" w:pos="3660"/>
        </w:tabs>
        <w:rPr>
          <w:rFonts w:ascii="Times New Roman" w:cs="Times New Roman" w:hAnsi="Times New Roman"/>
          <w:bCs/>
          <w:sz w:val="32"/>
          <w:szCs w:val="32"/>
        </w:rPr>
      </w:pPr>
    </w:p>
    <w:p>
      <w:pPr>
        <w:pStyle w:val="style0"/>
        <w:tabs>
          <w:tab w:val="left" w:leader="none" w:pos="3660"/>
        </w:tabs>
        <w:rPr>
          <w:rFonts w:ascii="Times New Roman" w:cs="Times New Roman" w:hAnsi="Times New Roman"/>
          <w:bCs/>
          <w:sz w:val="32"/>
          <w:szCs w:val="32"/>
        </w:rPr>
      </w:pPr>
    </w:p>
    <w:p>
      <w:pPr>
        <w:pStyle w:val="style0"/>
        <w:tabs>
          <w:tab w:val="left" w:leader="none" w:pos="3660"/>
        </w:tabs>
        <w:jc w:val="right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>Page No:5</w:t>
      </w:r>
    </w:p>
    <w:p>
      <w:pPr>
        <w:pStyle w:val="style0"/>
        <w:tabs>
          <w:tab w:val="left" w:leader="none" w:pos="3660"/>
        </w:tabs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OUTPUT:</w:t>
      </w:r>
    </w:p>
    <w:p>
      <w:pPr>
        <w:pStyle w:val="style0"/>
        <w:tabs>
          <w:tab w:val="left" w:leader="none" w:pos="3660"/>
        </w:tabs>
        <w:rPr>
          <w:rFonts w:ascii="Times New Roman" w:cs="Times New Roman" w:hAnsi="Times New Roman"/>
          <w:bCs/>
          <w:sz w:val="36"/>
          <w:szCs w:val="36"/>
        </w:rPr>
      </w:pPr>
    </w:p>
    <w:p>
      <w:pPr>
        <w:pStyle w:val="style0"/>
        <w:tabs>
          <w:tab w:val="left" w:leader="none" w:pos="3660"/>
        </w:tabs>
        <w:rPr>
          <w:rFonts w:ascii="Times New Roman" w:cs="Times New Roman" w:hAnsi="Times New Roman"/>
          <w:bCs/>
          <w:sz w:val="32"/>
          <w:szCs w:val="32"/>
        </w:rPr>
      </w:pPr>
    </w:p>
    <w:p>
      <w:pPr>
        <w:pStyle w:val="style0"/>
        <w:tabs>
          <w:tab w:val="left" w:leader="none" w:pos="3660"/>
        </w:tabs>
        <w:rPr>
          <w:rFonts w:ascii="Times New Roman" w:cs="Times New Roman" w:hAnsi="Times New Roman"/>
          <w:bCs/>
          <w:sz w:val="32"/>
          <w:szCs w:val="32"/>
        </w:rPr>
      </w:pPr>
    </w:p>
    <w:p>
      <w:pPr>
        <w:pStyle w:val="style0"/>
        <w:tabs>
          <w:tab w:val="left" w:leader="none" w:pos="3660"/>
        </w:tabs>
        <w:rPr>
          <w:rFonts w:ascii="Times New Roman" w:cs="Times New Roman" w:hAnsi="Times New Roman"/>
          <w:bCs/>
          <w:sz w:val="32"/>
          <w:szCs w:val="32"/>
        </w:rPr>
      </w:pPr>
    </w:p>
    <w:p>
      <w:pPr>
        <w:pStyle w:val="style0"/>
        <w:tabs>
          <w:tab w:val="left" w:leader="none" w:pos="3660"/>
        </w:tabs>
        <w:rPr>
          <w:rFonts w:ascii="Times New Roman" w:cs="Times New Roman" w:hAnsi="Times New Roman"/>
          <w:bCs/>
          <w:sz w:val="32"/>
          <w:szCs w:val="32"/>
        </w:rPr>
      </w:pPr>
    </w:p>
    <w:p>
      <w:pPr>
        <w:pStyle w:val="style0"/>
        <w:tabs>
          <w:tab w:val="left" w:leader="none" w:pos="3660"/>
        </w:tabs>
        <w:rPr>
          <w:rFonts w:ascii="Times New Roman" w:cs="Times New Roman" w:hAnsi="Times New Roman"/>
          <w:bCs/>
          <w:sz w:val="32"/>
          <w:szCs w:val="32"/>
        </w:rPr>
      </w:pPr>
    </w:p>
    <w:p>
      <w:pPr>
        <w:pStyle w:val="style0"/>
        <w:tabs>
          <w:tab w:val="left" w:leader="none" w:pos="3660"/>
        </w:tabs>
        <w:rPr>
          <w:rFonts w:ascii="Times New Roman" w:cs="Times New Roman" w:hAnsi="Times New Roman"/>
          <w:bCs/>
          <w:sz w:val="32"/>
          <w:szCs w:val="32"/>
        </w:rPr>
      </w:pPr>
    </w:p>
    <w:p>
      <w:pPr>
        <w:pStyle w:val="style0"/>
        <w:tabs>
          <w:tab w:val="left" w:leader="none" w:pos="3660"/>
        </w:tabs>
        <w:rPr>
          <w:rFonts w:ascii="Times New Roman" w:cs="Times New Roman" w:hAnsi="Times New Roman"/>
          <w:bCs/>
          <w:sz w:val="32"/>
          <w:szCs w:val="32"/>
        </w:rPr>
      </w:pPr>
    </w:p>
    <w:p>
      <w:pPr>
        <w:pStyle w:val="style0"/>
        <w:tabs>
          <w:tab w:val="left" w:leader="none" w:pos="3660"/>
        </w:tabs>
        <w:rPr>
          <w:rFonts w:ascii="Times New Roman" w:cs="Times New Roman" w:hAnsi="Times New Roman"/>
          <w:bCs/>
          <w:sz w:val="32"/>
          <w:szCs w:val="32"/>
        </w:rPr>
      </w:pPr>
    </w:p>
    <w:p>
      <w:pPr>
        <w:pStyle w:val="style0"/>
        <w:tabs>
          <w:tab w:val="left" w:leader="none" w:pos="3660"/>
        </w:tabs>
        <w:rPr>
          <w:rFonts w:ascii="Times New Roman" w:cs="Times New Roman" w:hAnsi="Times New Roman"/>
          <w:bCs/>
          <w:sz w:val="32"/>
          <w:szCs w:val="32"/>
        </w:rPr>
      </w:pPr>
    </w:p>
    <w:p>
      <w:pPr>
        <w:pStyle w:val="style0"/>
        <w:tabs>
          <w:tab w:val="left" w:leader="none" w:pos="3660"/>
        </w:tabs>
        <w:rPr>
          <w:rFonts w:ascii="Times New Roman" w:cs="Times New Roman" w:hAnsi="Times New Roman"/>
          <w:bCs/>
          <w:sz w:val="32"/>
          <w:szCs w:val="32"/>
        </w:rPr>
      </w:pPr>
    </w:p>
    <w:p>
      <w:pPr>
        <w:pStyle w:val="style0"/>
        <w:tabs>
          <w:tab w:val="left" w:leader="none" w:pos="3660"/>
        </w:tabs>
        <w:rPr>
          <w:rFonts w:ascii="Times New Roman" w:cs="Times New Roman" w:hAnsi="Times New Roman"/>
          <w:bCs/>
          <w:sz w:val="32"/>
          <w:szCs w:val="32"/>
        </w:rPr>
      </w:pPr>
    </w:p>
    <w:p>
      <w:pPr>
        <w:pStyle w:val="style0"/>
        <w:tabs>
          <w:tab w:val="left" w:leader="none" w:pos="3660"/>
        </w:tabs>
        <w:rPr>
          <w:rFonts w:ascii="Times New Roman" w:cs="Times New Roman" w:hAnsi="Times New Roman"/>
          <w:bCs/>
          <w:sz w:val="32"/>
          <w:szCs w:val="32"/>
        </w:rPr>
      </w:pPr>
    </w:p>
    <w:p>
      <w:pPr>
        <w:pStyle w:val="style0"/>
        <w:tabs>
          <w:tab w:val="left" w:leader="none" w:pos="3660"/>
        </w:tabs>
        <w:rPr>
          <w:rFonts w:ascii="Times New Roman" w:cs="Times New Roman" w:hAnsi="Times New Roman"/>
          <w:bCs/>
          <w:sz w:val="32"/>
          <w:szCs w:val="32"/>
        </w:rPr>
      </w:pPr>
    </w:p>
    <w:p>
      <w:pPr>
        <w:pStyle w:val="style0"/>
        <w:tabs>
          <w:tab w:val="left" w:leader="none" w:pos="3660"/>
        </w:tabs>
        <w:rPr>
          <w:rFonts w:ascii="Times New Roman" w:cs="Times New Roman" w:hAnsi="Times New Roman"/>
          <w:bCs/>
          <w:sz w:val="32"/>
          <w:szCs w:val="32"/>
        </w:rPr>
      </w:pPr>
    </w:p>
    <w:p>
      <w:pPr>
        <w:pStyle w:val="style0"/>
        <w:tabs>
          <w:tab w:val="left" w:leader="none" w:pos="3660"/>
        </w:tabs>
        <w:rPr>
          <w:rFonts w:ascii="Times New Roman" w:cs="Times New Roman" w:hAnsi="Times New Roman"/>
          <w:bCs/>
          <w:sz w:val="32"/>
          <w:szCs w:val="32"/>
        </w:rPr>
      </w:pPr>
    </w:p>
    <w:p>
      <w:pPr>
        <w:pStyle w:val="style0"/>
        <w:tabs>
          <w:tab w:val="left" w:leader="none" w:pos="3660"/>
        </w:tabs>
        <w:rPr>
          <w:rFonts w:ascii="Times New Roman" w:cs="Times New Roman" w:hAnsi="Times New Roman"/>
          <w:bCs/>
          <w:sz w:val="32"/>
          <w:szCs w:val="32"/>
        </w:rPr>
      </w:pPr>
    </w:p>
    <w:p>
      <w:pPr>
        <w:pStyle w:val="style0"/>
        <w:tabs>
          <w:tab w:val="left" w:leader="none" w:pos="3660"/>
        </w:tabs>
        <w:rPr>
          <w:rFonts w:ascii="Times New Roman" w:cs="Times New Roman" w:hAnsi="Times New Roman"/>
          <w:bCs/>
          <w:sz w:val="32"/>
          <w:szCs w:val="32"/>
        </w:rPr>
      </w:pPr>
    </w:p>
    <w:p>
      <w:pPr>
        <w:pStyle w:val="style0"/>
        <w:tabs>
          <w:tab w:val="left" w:leader="none" w:pos="3660"/>
        </w:tabs>
        <w:rPr>
          <w:rFonts w:ascii="Times New Roman" w:cs="Times New Roman" w:hAnsi="Times New Roman"/>
          <w:bCs/>
          <w:sz w:val="32"/>
          <w:szCs w:val="32"/>
        </w:rPr>
      </w:pPr>
    </w:p>
    <w:p>
      <w:pPr>
        <w:pStyle w:val="style0"/>
        <w:tabs>
          <w:tab w:val="left" w:leader="none" w:pos="3660"/>
        </w:tabs>
        <w:rPr>
          <w:rFonts w:ascii="Times New Roman" w:cs="Times New Roman" w:hAnsi="Times New Roman"/>
          <w:bCs/>
          <w:sz w:val="32"/>
          <w:szCs w:val="32"/>
        </w:rPr>
      </w:pPr>
    </w:p>
    <w:p>
      <w:pPr>
        <w:pStyle w:val="style0"/>
        <w:tabs>
          <w:tab w:val="left" w:leader="none" w:pos="3660"/>
        </w:tabs>
        <w:rPr>
          <w:rFonts w:ascii="Times New Roman" w:cs="Times New Roman" w:hAnsi="Times New Roman"/>
          <w:bCs/>
          <w:sz w:val="32"/>
          <w:szCs w:val="32"/>
        </w:rPr>
      </w:pPr>
    </w:p>
    <w:p>
      <w:pPr>
        <w:pStyle w:val="style0"/>
        <w:tabs>
          <w:tab w:val="left" w:leader="none" w:pos="3660"/>
        </w:tabs>
        <w:rPr>
          <w:rFonts w:ascii="Times New Roman" w:cs="Times New Roman" w:hAnsi="Times New Roman"/>
          <w:bCs/>
          <w:sz w:val="32"/>
          <w:szCs w:val="32"/>
        </w:rPr>
      </w:pPr>
    </w:p>
    <w:p>
      <w:pPr>
        <w:pStyle w:val="style0"/>
        <w:tabs>
          <w:tab w:val="left" w:leader="none" w:pos="3660"/>
        </w:tabs>
        <w:rPr>
          <w:rFonts w:ascii="Times New Roman" w:cs="Times New Roman" w:hAnsi="Times New Roman"/>
          <w:bCs/>
          <w:sz w:val="32"/>
          <w:szCs w:val="32"/>
        </w:rPr>
      </w:pPr>
    </w:p>
    <w:p>
      <w:pPr>
        <w:pStyle w:val="style0"/>
        <w:tabs>
          <w:tab w:val="left" w:leader="none" w:pos="3660"/>
        </w:tabs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28"/>
          <w:szCs w:val="28"/>
        </w:rPr>
        <w:pict>
          <v:shape id="1033" type="#_x0000_t202" fillcolor="white" style="position:absolute;margin-left:487.3pt;margin-top:.0pt;width:538.5pt;height:81.0pt;z-index:8;mso-position-horizontal:right;mso-position-horizontal-relative:margin;mso-position-vertical-relative:text;mso-width-relative:margin;mso-height-relative:margin;mso-wrap-distance-top:3.6pt;mso-wrap-distance-bottom:3.6pt;visibility:visible;">
            <v:stroke joinstyle="miter"/>
            <w10:wrap type="square"/>
            <v:fill/>
            <v:path o:connecttype="rect" gradientshapeok="t"/>
            <v:textbox>
              <w:txbxContent>
                <w:p>
                  <w:pPr>
                    <w:pStyle w:val="style0"/>
                    <w:rPr>
                      <w:rFonts w:ascii="Times New Roman" w:cs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 xml:space="preserve">Experiment No: 3   </w:t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>Page No: 6</w:t>
                  </w:r>
                </w:p>
                <w:p>
                  <w:pPr>
                    <w:pStyle w:val="style0"/>
                    <w:jc w:val="center"/>
                    <w:rPr>
                      <w:rFonts w:ascii="Times New Roman" w:cs="Times New Roman" w:hAnsi="Times New Roman"/>
                      <w:b/>
                      <w:bCs/>
                      <w:sz w:val="32"/>
                      <w:szCs w:val="32"/>
                      <w:u w:val="double"/>
                    </w:rPr>
                  </w:pPr>
                  <w:r>
                    <w:rPr>
                      <w:rFonts w:ascii="Times New Roman" w:cs="Times New Roman" w:hAnsi="Times New Roman"/>
                      <w:b/>
                      <w:bCs/>
                      <w:sz w:val="36"/>
                      <w:szCs w:val="36"/>
                      <w:u w:val="double"/>
                    </w:rPr>
                    <w:t>Program to</w:t>
                  </w:r>
                  <w:r>
                    <w:rPr>
                      <w:rFonts w:ascii="Times New Roman" w:cs="Times New Roman" w:hAnsi="Times New Roman"/>
                      <w:sz w:val="36"/>
                      <w:szCs w:val="36"/>
                    </w:rPr>
                    <w:t xml:space="preserve"> </w:t>
                  </w:r>
                  <w:r>
                    <w:rPr>
                      <w:rFonts w:ascii="Times New Roman" w:cs="Times New Roman" w:hAnsi="Times New Roman"/>
                      <w:b/>
                      <w:bCs/>
                      <w:sz w:val="36"/>
                      <w:szCs w:val="36"/>
                      <w:u w:val="double"/>
                    </w:rPr>
                    <w:t>display the Fibonacci series and multiplication table by using looping constructs</w:t>
                  </w:r>
                  <w:r>
                    <w:rPr>
                      <w:rFonts w:ascii="Times New Roman" w:cs="Times New Roman" w:hAnsi="Times New Roman"/>
                      <w:b/>
                      <w:bCs/>
                      <w:sz w:val="32"/>
                      <w:szCs w:val="32"/>
                      <w:u w:val="double"/>
                    </w:rPr>
                    <w:t xml:space="preserve">. </w:t>
                  </w:r>
                </w:p>
                <w:p>
                  <w:pPr>
                    <w:pStyle w:val="style0"/>
                    <w:jc w:val="center"/>
                    <w:rPr>
                      <w:b/>
                      <w:bCs/>
                      <w:u w:val="double"/>
                    </w:rPr>
                  </w:pPr>
                  <w:r>
                    <w:rPr>
                      <w:rFonts w:ascii="Times New Roman" w:cs="Times New Roman" w:hAnsi="Times New Roman"/>
                      <w:b/>
                      <w:bCs/>
                      <w:sz w:val="32"/>
                      <w:szCs w:val="32"/>
                      <w:u w:val="double"/>
                    </w:rPr>
                    <w:t>.</w:t>
                  </w:r>
                </w:p>
                <w:p/>
              </w:txbxContent>
            </v:textbox>
          </v:shape>
        </w:pict>
      </w:r>
      <w:r>
        <w:rPr>
          <w:rFonts w:ascii="Times New Roman" w:cs="Times New Roman" w:hAnsi="Times New Roman"/>
          <w:b/>
          <w:sz w:val="32"/>
          <w:szCs w:val="32"/>
        </w:rPr>
        <w:t>AIM:</w:t>
      </w:r>
    </w:p>
    <w:p>
      <w:pPr>
        <w:pStyle w:val="style0"/>
        <w:tabs>
          <w:tab w:val="left" w:leader="none" w:pos="3660"/>
        </w:tabs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>To write a program to display Fibonacci series and multiplication table by using looping constructs.</w:t>
      </w:r>
    </w:p>
    <w:p>
      <w:pPr>
        <w:pStyle w:val="style0"/>
        <w:tabs>
          <w:tab w:val="left" w:leader="none" w:pos="3660"/>
        </w:tabs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ALGORITHM:</w:t>
      </w:r>
    </w:p>
    <w:p>
      <w:pPr>
        <w:pStyle w:val="style0"/>
        <w:tabs>
          <w:tab w:val="left" w:leader="none" w:pos="366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Step 1: Start the process.</w:t>
      </w:r>
    </w:p>
    <w:p>
      <w:pPr>
        <w:pStyle w:val="style0"/>
        <w:tabs>
          <w:tab w:val="left" w:leader="none" w:pos="366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Step 2: Declare necessary variables.</w:t>
      </w:r>
    </w:p>
    <w:p>
      <w:pPr>
        <w:pStyle w:val="style0"/>
        <w:tabs>
          <w:tab w:val="left" w:leader="none" w:pos="366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Step 3: Print 0 and 1 as a start for our sequence.</w:t>
      </w:r>
    </w:p>
    <w:p>
      <w:pPr>
        <w:pStyle w:val="style0"/>
        <w:tabs>
          <w:tab w:val="left" w:leader="none" w:pos="366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Step 3: Using while loop set condition </w:t>
      </w:r>
      <w:r>
        <w:rPr>
          <w:rFonts w:ascii="Times New Roman" w:cs="Times New Roman" w:hAnsi="Times New Roman"/>
          <w:sz w:val="28"/>
          <w:szCs w:val="28"/>
        </w:rPr>
        <w:t>n</w:t>
      </w:r>
      <w:r>
        <w:rPr>
          <w:rFonts w:ascii="Times New Roman" w:cs="Times New Roman" w:hAnsi="Times New Roman"/>
          <w:sz w:val="28"/>
          <w:szCs w:val="28"/>
        </w:rPr>
        <w:t xml:space="preserve"> not equals to ‘</w:t>
      </w:r>
      <w:r>
        <w:rPr>
          <w:rFonts w:ascii="Times New Roman" w:cs="Times New Roman" w:hAnsi="Times New Roman"/>
          <w:sz w:val="28"/>
          <w:szCs w:val="28"/>
        </w:rPr>
        <w:t>0’</w:t>
      </w:r>
      <w:r>
        <w:rPr>
          <w:rFonts w:ascii="Times New Roman" w:cs="Times New Roman" w:hAnsi="Times New Roman"/>
          <w:sz w:val="28"/>
          <w:szCs w:val="28"/>
        </w:rPr>
        <w:t xml:space="preserve">. </w:t>
      </w:r>
    </w:p>
    <w:p>
      <w:pPr>
        <w:pStyle w:val="style0"/>
        <w:tabs>
          <w:tab w:val="left" w:leader="none" w:pos="366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Step 4: In while loop add the previous values and store to third variable swap the values (ex. c=a+b ,a=b ,b=c) and print the value in same line and </w:t>
      </w:r>
      <w:r>
        <w:rPr>
          <w:rFonts w:ascii="Times New Roman" w:cs="Times New Roman" w:hAnsi="Times New Roman"/>
          <w:sz w:val="28"/>
          <w:szCs w:val="28"/>
        </w:rPr>
        <w:t>decrement ‘n’</w:t>
      </w:r>
      <w:r>
        <w:rPr>
          <w:rFonts w:ascii="Times New Roman" w:cs="Times New Roman" w:hAnsi="Times New Roman"/>
          <w:sz w:val="28"/>
          <w:szCs w:val="28"/>
        </w:rPr>
        <w:t xml:space="preserve"> after every alliteration.</w:t>
      </w:r>
    </w:p>
    <w:p>
      <w:pPr>
        <w:pStyle w:val="style0"/>
        <w:tabs>
          <w:tab w:val="left" w:leader="none" w:pos="366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Step 5:</w:t>
      </w:r>
      <w:r>
        <w:rPr>
          <w:rFonts w:ascii="Times New Roman" w:cs="Times New Roman" w:hAnsi="Times New Roman"/>
          <w:sz w:val="28"/>
          <w:szCs w:val="28"/>
        </w:rPr>
        <w:t xml:space="preserve"> Stop the process.</w:t>
      </w:r>
    </w:p>
    <w:p>
      <w:pPr>
        <w:pStyle w:val="style0"/>
        <w:tabs>
          <w:tab w:val="left" w:leader="none" w:pos="3660"/>
        </w:tabs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tabs>
          <w:tab w:val="left" w:leader="none" w:pos="3660"/>
        </w:tabs>
        <w:rPr>
          <w:rFonts w:ascii="Times New Roman" w:cs="Times New Roman" w:hAnsi="Times New Roman"/>
          <w:b/>
          <w:bCs/>
          <w:sz w:val="36"/>
          <w:szCs w:val="36"/>
        </w:rPr>
      </w:pPr>
      <w:r>
        <w:rPr>
          <w:rFonts w:ascii="Times New Roman" w:cs="Times New Roman" w:hAnsi="Times New Roman"/>
          <w:noProof/>
          <w:sz w:val="32"/>
          <w:szCs w:val="32"/>
        </w:rPr>
        <w:pict>
          <v:shape id="1034" type="#_x0000_t202" fillcolor="white" style="position:absolute;margin-left:487.3pt;margin-top:29.2pt;width:538.5pt;height:286.5pt;z-index:9;mso-position-horizontal:right;mso-position-horizontal-relative:margin;mso-position-vertical-relative:text;mso-width-relative:margin;mso-height-relative:margin;mso-wrap-distance-top:3.6pt;mso-wrap-distance-bottom:3.6pt;visibility:visible;">
            <v:stroke joinstyle="miter"/>
            <w10:wrap type="square"/>
            <v:fill/>
            <v:path o:connecttype="rect" gradientshapeok="t"/>
            <v:textbox>
              <w:txbxContent>
                <w:p>
                  <w:pPr>
                    <w:pStyle w:val="style0"/>
                    <w:spacing w:after="120" w:lineRule="auto" w:line="240"/>
                    <w:rPr>
                      <w:rFonts w:ascii="Times New Roman" w:cs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>n=int(input("Enter sequence value :"))</w:t>
                  </w:r>
                </w:p>
                <w:p>
                  <w:pPr>
                    <w:pStyle w:val="style0"/>
                    <w:spacing w:after="120" w:lineRule="auto" w:line="240"/>
                    <w:rPr>
                      <w:rFonts w:ascii="Times New Roman" w:cs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>f_val=n</w:t>
                  </w:r>
                </w:p>
                <w:p>
                  <w:pPr>
                    <w:pStyle w:val="style0"/>
                    <w:spacing w:after="120" w:lineRule="auto" w:line="240"/>
                    <w:rPr>
                      <w:rFonts w:ascii="Times New Roman" w:cs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>a=0</w:t>
                  </w:r>
                </w:p>
                <w:p>
                  <w:pPr>
                    <w:pStyle w:val="style0"/>
                    <w:spacing w:after="120" w:lineRule="auto" w:line="240"/>
                    <w:rPr>
                      <w:rFonts w:ascii="Times New Roman" w:cs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>b=1</w:t>
                  </w:r>
                </w:p>
                <w:p>
                  <w:pPr>
                    <w:pStyle w:val="style0"/>
                    <w:spacing w:after="120" w:lineRule="auto" w:line="240"/>
                    <w:rPr>
                      <w:rFonts w:ascii="Times New Roman" w:cs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>print("Fibonacci series of ",n,":")</w:t>
                  </w:r>
                </w:p>
                <w:p>
                  <w:pPr>
                    <w:pStyle w:val="style0"/>
                    <w:spacing w:after="120" w:lineRule="auto" w:line="240"/>
                    <w:rPr>
                      <w:rFonts w:ascii="Times New Roman" w:cs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>print(a,b,end=",")</w:t>
                  </w:r>
                </w:p>
                <w:p>
                  <w:pPr>
                    <w:pStyle w:val="style0"/>
                    <w:spacing w:after="120" w:lineRule="auto" w:line="240"/>
                    <w:rPr>
                      <w:rFonts w:ascii="Times New Roman" w:cs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>while not(f_val==0):</w:t>
                  </w:r>
                </w:p>
                <w:p>
                  <w:pPr>
                    <w:pStyle w:val="style0"/>
                    <w:spacing w:after="120" w:lineRule="auto" w:line="240"/>
                    <w:rPr>
                      <w:rFonts w:ascii="Times New Roman" w:cs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 xml:space="preserve">    c=a+b</w:t>
                  </w:r>
                </w:p>
                <w:p>
                  <w:pPr>
                    <w:pStyle w:val="style0"/>
                    <w:spacing w:after="120" w:lineRule="auto" w:line="240"/>
                    <w:rPr>
                      <w:rFonts w:ascii="Times New Roman" w:cs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 xml:space="preserve">    print(c,end=",")</w:t>
                  </w:r>
                </w:p>
                <w:p>
                  <w:pPr>
                    <w:pStyle w:val="style0"/>
                    <w:spacing w:after="120" w:lineRule="auto" w:line="240"/>
                    <w:rPr>
                      <w:rFonts w:ascii="Times New Roman" w:cs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 xml:space="preserve">    a=b</w:t>
                  </w:r>
                </w:p>
                <w:p>
                  <w:pPr>
                    <w:pStyle w:val="style0"/>
                    <w:spacing w:after="0" w:lineRule="auto" w:line="240"/>
                    <w:rPr>
                      <w:rFonts w:ascii="Times New Roman" w:cs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 xml:space="preserve">    b=c</w:t>
                  </w:r>
                </w:p>
                <w:p>
                  <w:pPr>
                    <w:pStyle w:val="style0"/>
                    <w:spacing w:after="0" w:lineRule="auto" w:line="240"/>
                    <w:rPr>
                      <w:rFonts w:ascii="Times New Roman" w:cs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sz w:val="32"/>
                      <w:szCs w:val="32"/>
                    </w:rPr>
                    <w:t xml:space="preserve">    </w:t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>f_val-=1</w:t>
                  </w:r>
                </w:p>
                <w:p>
                  <w:pPr>
                    <w:pStyle w:val="style0"/>
                    <w:spacing w:after="120" w:lineRule="auto" w:line="240"/>
                    <w:rPr>
                      <w:rFonts w:ascii="Times New Roman" w:cs="Times New Roman" w:hAnsi="Times New Roman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rFonts w:ascii="Times New Roman" w:cs="Times New Roman" w:hAnsi="Times New Roman"/>
          <w:b/>
          <w:bCs/>
          <w:sz w:val="36"/>
          <w:szCs w:val="36"/>
        </w:rPr>
        <w:t>SOURCE CODE:</w:t>
      </w:r>
    </w:p>
    <w:p>
      <w:pPr>
        <w:pStyle w:val="style0"/>
        <w:tabs>
          <w:tab w:val="left" w:leader="none" w:pos="3660"/>
        </w:tabs>
        <w:jc w:val="right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tabs>
          <w:tab w:val="left" w:leader="none" w:pos="3660"/>
        </w:tabs>
        <w:jc w:val="righ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noProof/>
          <w:sz w:val="28"/>
          <w:szCs w:val="28"/>
        </w:rPr>
        <w:pict>
          <v:shape id="1035" type="#_x0000_t202" fillcolor="white" style="position:absolute;margin-left:487.3pt;margin-top:23.75pt;width:538.5pt;height:83.25pt;z-index:10;mso-position-horizontal:right;mso-position-horizontal-relative:margin;mso-position-vertical-relative:text;mso-width-relative:margin;mso-height-relative:margin;mso-wrap-distance-left:0.0pt;mso-wrap-distance-right:0.0pt;visibility:visible;">
            <v:stroke joinstyle="miter" weight=".5pt"/>
            <v:fill/>
            <v:path o:connecttype="rect" gradientshapeok="t"/>
            <v:textbox>
              <w:txbxContent>
                <w:p>
                  <w:pPr>
                    <w:pStyle w:val="style0"/>
                    <w:spacing w:after="120" w:lineRule="auto" w:line="240"/>
                    <w:rPr>
                      <w:rFonts w:ascii="Times New Roman" w:cs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>print("\nMultiplication table of ",n," :")</w:t>
                  </w:r>
                </w:p>
                <w:p>
                  <w:pPr>
                    <w:pStyle w:val="style0"/>
                    <w:spacing w:after="120"/>
                    <w:rPr>
                      <w:rFonts w:ascii="Times New Roman" w:cs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>for i in range(1,11):</w:t>
                  </w:r>
                </w:p>
                <w:p>
                  <w:pPr>
                    <w:pStyle w:val="style0"/>
                    <w:rPr>
                      <w:rFonts w:ascii="Times New Roman" w:cs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 xml:space="preserve">    print(i,"X",n,"=",i*n)</w:t>
                  </w:r>
                </w:p>
                <w:p>
                  <w:pPr>
                    <w:pStyle w:val="style0"/>
                    <w:rPr>
                      <w:rFonts w:ascii="Times New Roman" w:cs="Times New Roman" w:hAnsi="Times New Roman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rFonts w:ascii="Times New Roman" w:cs="Times New Roman" w:hAnsi="Times New Roman"/>
          <w:sz w:val="28"/>
          <w:szCs w:val="28"/>
        </w:rPr>
        <w:t>Page No :7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RESULT:</w:t>
      </w:r>
    </w:p>
    <w:p>
      <w:pPr>
        <w:pStyle w:val="style0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>The above code</w:t>
      </w:r>
      <w:r>
        <w:rPr>
          <w:rFonts w:ascii="Times New Roman" w:cs="Times New Roman" w:hAnsi="Times New Roman"/>
          <w:bCs/>
          <w:sz w:val="32"/>
          <w:szCs w:val="32"/>
        </w:rPr>
        <w:t xml:space="preserve"> </w:t>
      </w:r>
      <w:r>
        <w:rPr>
          <w:rFonts w:ascii="Times New Roman" w:cs="Times New Roman" w:hAnsi="Times New Roman"/>
          <w:bCs/>
          <w:sz w:val="28"/>
          <w:szCs w:val="28"/>
        </w:rPr>
        <w:t>has been executed successfully.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</w:p>
    <w:p>
      <w:pPr>
        <w:pStyle w:val="style0"/>
        <w:jc w:val="right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>Page No:8</w:t>
      </w: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OUTPUT</w:t>
      </w:r>
      <w:r>
        <w:rPr>
          <w:rFonts w:ascii="Times New Roman" w:cs="Times New Roman" w:hAnsi="Times New Roman"/>
          <w:b/>
          <w:bCs/>
          <w:sz w:val="32"/>
          <w:szCs w:val="32"/>
        </w:rPr>
        <w:t>:</w:t>
      </w: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noProof/>
          <w:sz w:val="32"/>
          <w:szCs w:val="32"/>
        </w:rPr>
        <w:pict>
          <v:shape id="1036" type="#_x0000_t202" fillcolor="white" style="position:absolute;margin-left:487.3pt;margin-top:.9pt;width:538.5pt;height:71.25pt;z-index:11;mso-position-horizontal:right;mso-position-horizontal-relative:margin;mso-position-vertical-relative:text;mso-width-relative:margin;mso-height-relative:margin;mso-wrap-distance-top:3.6pt;mso-wrap-distance-bottom:3.6pt;visibility:visible;">
            <v:stroke joinstyle="miter"/>
            <w10:wrap type="square"/>
            <v:fill/>
            <v:path o:connecttype="rect" gradientshapeok="t"/>
            <v:textbox>
              <w:txbxContent>
                <w:p>
                  <w:pPr>
                    <w:pStyle w:val="style0"/>
                    <w:rPr>
                      <w:rFonts w:ascii="Times New Roman" w:cs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>Experiment No:4</w:t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 xml:space="preserve">        Page No: 9</w:t>
                  </w:r>
                </w:p>
                <w:p>
                  <w:pPr>
                    <w:pStyle w:val="style0"/>
                    <w:jc w:val="center"/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  <w:u w:val="double"/>
                    </w:rPr>
                  </w:pPr>
                  <w:r>
                    <w:rPr>
                      <w:rFonts w:ascii="Times New Roman" w:cs="Times New Roman" w:hAnsi="Times New Roman"/>
                      <w:b/>
                      <w:bCs/>
                      <w:sz w:val="32"/>
                      <w:szCs w:val="32"/>
                      <w:u w:val="double"/>
                    </w:rPr>
                    <w:t>P</w:t>
                  </w:r>
                  <w:r>
                    <w:rPr>
                      <w:rFonts w:ascii="Times New Roman" w:cs="Times New Roman" w:hAnsi="Times New Roman"/>
                      <w:b/>
                      <w:bCs/>
                      <w:sz w:val="32"/>
                      <w:szCs w:val="32"/>
                      <w:u w:val="double"/>
                    </w:rPr>
                    <w:t>rogram for converting decimal to octal, hexadecimals and vice versa by using functions.</w:t>
                  </w:r>
                </w:p>
              </w:txbxContent>
            </v:textbox>
          </v:shape>
        </w:pict>
      </w:r>
      <w:r>
        <w:rPr>
          <w:rFonts w:ascii="Times New Roman" w:cs="Times New Roman" w:hAnsi="Times New Roman"/>
          <w:b/>
          <w:bCs/>
          <w:sz w:val="32"/>
          <w:szCs w:val="32"/>
        </w:rPr>
        <w:t>AIM: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8"/>
          <w:szCs w:val="28"/>
        </w:rPr>
        <w:t>To write a program to convert decimal to octal, hexadecimal and vi</w:t>
      </w:r>
      <w:r>
        <w:rPr>
          <w:rFonts w:ascii="Times New Roman" w:cs="Times New Roman" w:hAnsi="Times New Roman"/>
          <w:sz w:val="28"/>
          <w:szCs w:val="28"/>
        </w:rPr>
        <w:t>c</w:t>
      </w:r>
      <w:r>
        <w:rPr>
          <w:rFonts w:ascii="Times New Roman" w:cs="Times New Roman" w:hAnsi="Times New Roman"/>
          <w:sz w:val="28"/>
          <w:szCs w:val="28"/>
        </w:rPr>
        <w:t>e versa.</w:t>
      </w: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ALGORITHM: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Step 1: Start the process.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Step 2: Declare necessary variables.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Step 3: Define the functions to convert decimal to octal and hexadecimal “conv_oct()” and “conv_hexa()”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Step 4: Converting decimal to octal.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Divide given decimal by 8 and obtain it’s remainder and quotient. Store the remainder.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Repeat the above step until quotient becomes zero.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Store the octal value and print.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Step 5: Converting decimal to hexadecimal.</w:t>
      </w:r>
    </w:p>
    <w:p>
      <w:pPr>
        <w:pStyle w:val="style179"/>
        <w:numPr>
          <w:ilvl w:val="0"/>
          <w:numId w:val="8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Divide given decimal by 16 and obtain it’s remainder and quotient. Store the remainder.</w:t>
      </w:r>
    </w:p>
    <w:p>
      <w:pPr>
        <w:pStyle w:val="style179"/>
        <w:numPr>
          <w:ilvl w:val="0"/>
          <w:numId w:val="8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Repeat the above step until quotient becomes zero.</w:t>
      </w:r>
    </w:p>
    <w:p>
      <w:pPr>
        <w:pStyle w:val="style179"/>
        <w:numPr>
          <w:ilvl w:val="0"/>
          <w:numId w:val="8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Store the value in </w:t>
      </w:r>
      <w:r>
        <w:rPr>
          <w:rFonts w:ascii="Times New Roman" w:cs="Times New Roman" w:hAnsi="Times New Roman"/>
          <w:sz w:val="28"/>
          <w:szCs w:val="28"/>
        </w:rPr>
        <w:t>an</w:t>
      </w:r>
      <w:r>
        <w:rPr>
          <w:rFonts w:ascii="Times New Roman" w:cs="Times New Roman" w:hAnsi="Times New Roman"/>
          <w:sz w:val="28"/>
          <w:szCs w:val="28"/>
        </w:rPr>
        <w:t xml:space="preserve"> array and print.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Step 6: Stop the process.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jc w:val="righ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Page no: 10</w:t>
      </w: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noProof/>
          <w:sz w:val="36"/>
          <w:szCs w:val="36"/>
        </w:rPr>
        <w:pict>
          <v:shape id="1037" type="#_x0000_t202" fillcolor="white" style="position:absolute;margin-left:486.55pt;margin-top:28.4pt;width:537.75pt;height:487.5pt;z-index:12;mso-position-horizontal:right;mso-position-horizontal-relative:margin;mso-position-vertical-relative:text;mso-width-relative:margin;mso-height-relative:margin;mso-wrap-distance-top:3.6pt;mso-wrap-distance-bottom:3.6pt;visibility:visible;">
            <v:stroke joinstyle="miter"/>
            <w10:wrap type="square"/>
            <v:fill/>
            <v:path o:connecttype="rect" gradientshapeok="t"/>
            <v:textbox>
              <w:txbxContent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>def conv_hexa(n):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 xml:space="preserve">    val=n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 xml:space="preserve">    hexa=[]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 xml:space="preserve">    i=0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 xml:space="preserve">    while not(val==0):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 xml:space="preserve">        temp=val%16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 xml:space="preserve">        val=val//16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 xml:space="preserve">        if temp&lt;10: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 xml:space="preserve">            hexa.append(temp)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 xml:space="preserve">            i+=1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 xml:space="preserve">        else: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 xml:space="preserve">            hexa.append(chr(temp+55))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 xml:space="preserve">            i+=1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 xml:space="preserve">    print("The hexadecimal number of the decimal value is: ",end="")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 xml:space="preserve">    for j in range(i,0,-1):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 xml:space="preserve">        print(hexa[j-1],end="")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>def conv_oct(n):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 xml:space="preserve">    val=n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 xml:space="preserve">    oct_num=0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 xml:space="preserve">    i=1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 xml:space="preserve">    while not(val==0):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 xml:space="preserve">        oct_num+=(val%8)*i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 xml:space="preserve">        val=val//8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 xml:space="preserve">        i*=10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 xml:space="preserve">    print("The octal number of the decimal value is: ",oct_num)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>dec_num=int(input("Enter a</w:t>
                  </w: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 xml:space="preserve"> decimal</w:t>
                  </w: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 xml:space="preserve"> value: "))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>oct_num=int(input("Enter an octal Value: "),8)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>hex_num=int(input("Enter a hexadecimal value: "),16)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>conv_oct(dec_num)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>conv_hexa(dec_num)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>print("\nDecimal value for entered octalnumber is: ",int(oct_num))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>print("Decimal value for entered hexadecimal number is: ",int(hex_num))</w:t>
                  </w:r>
                </w:p>
              </w:txbxContent>
            </v:textbox>
          </v:shape>
        </w:pict>
      </w:r>
      <w:r>
        <w:rPr>
          <w:rFonts w:ascii="Times New Roman" w:cs="Times New Roman" w:hAnsi="Times New Roman"/>
          <w:b/>
          <w:bCs/>
          <w:sz w:val="32"/>
          <w:szCs w:val="32"/>
        </w:rPr>
        <w:t>SOURCE CODE: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RESULT</w:t>
      </w:r>
      <w:r>
        <w:rPr>
          <w:rFonts w:ascii="Times New Roman" w:cs="Times New Roman" w:hAnsi="Times New Roman"/>
          <w:b/>
          <w:bCs/>
          <w:sz w:val="32"/>
          <w:szCs w:val="32"/>
        </w:rPr>
        <w:t>:</w:t>
      </w:r>
    </w:p>
    <w:p>
      <w:pPr>
        <w:pStyle w:val="style0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>The above code has been executed successfully.</w:t>
      </w:r>
    </w:p>
    <w:p>
      <w:pPr>
        <w:pStyle w:val="style0"/>
        <w:rPr>
          <w:rFonts w:ascii="Times New Roman" w:cs="Times New Roman" w:hAnsi="Times New Roman"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ind w:firstLine="720"/>
        <w:jc w:val="right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ind w:firstLine="720"/>
        <w:jc w:val="righ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Page no:11</w:t>
      </w: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OUTPUT:</w:t>
      </w: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jc w:val="both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jc w:val="both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jc w:val="right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noProof/>
          <w:sz w:val="28"/>
          <w:szCs w:val="28"/>
        </w:rPr>
        <w:pict>
          <v:shape id="1038" type="#_x0000_t202" fillcolor="white" style="position:absolute;margin-left:487.3pt;margin-top:.0pt;width:538.5pt;height:54.75pt;z-index:13;mso-position-horizontal:right;mso-position-horizontal-relative:margin;mso-position-vertical-relative:text;mso-width-relative:margin;mso-height-relative:margin;mso-wrap-distance-top:3.6pt;mso-wrap-distance-bottom:3.6pt;visibility:visible;">
            <v:stroke joinstyle="miter"/>
            <w10:wrap type="square"/>
            <v:fill/>
            <v:path o:connecttype="rect" gradientshapeok="t"/>
            <v:textbox>
              <w:txbxContent>
                <w:p>
                  <w:pPr>
                    <w:pStyle w:val="style0"/>
                    <w:rPr>
                      <w:rFonts w:ascii="Times New Roman" w:cs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>Experiment No :</w:t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 xml:space="preserve"> 5</w:t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 xml:space="preserve">          </w:t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>Page No : 12</w:t>
                  </w:r>
                </w:p>
                <w:p>
                  <w:pPr>
                    <w:pStyle w:val="style0"/>
                    <w:jc w:val="center"/>
                    <w:rPr>
                      <w:rFonts w:ascii="Times New Roman" w:cs="Times New Roman" w:hAnsi="Times New Roman"/>
                      <w:b/>
                      <w:bCs/>
                      <w:sz w:val="36"/>
                      <w:szCs w:val="36"/>
                      <w:u w:val="double"/>
                    </w:rPr>
                  </w:pPr>
                  <w:r>
                    <w:rPr>
                      <w:rFonts w:ascii="Times New Roman" w:cs="Times New Roman" w:hAnsi="Times New Roman"/>
                      <w:b/>
                      <w:bCs/>
                      <w:sz w:val="32"/>
                      <w:szCs w:val="32"/>
                      <w:u w:val="double"/>
                    </w:rPr>
                    <w:t>F</w:t>
                  </w:r>
                  <w:r>
                    <w:rPr>
                      <w:rFonts w:ascii="Times New Roman" w:cs="Times New Roman" w:hAnsi="Times New Roman"/>
                      <w:b/>
                      <w:bCs/>
                      <w:sz w:val="32"/>
                      <w:szCs w:val="32"/>
                      <w:u w:val="double"/>
                    </w:rPr>
                    <w:t>unction to compute the GCD of two numbers.</w:t>
                  </w:r>
                </w:p>
              </w:txbxContent>
            </v:textbox>
          </v:shape>
        </w:pict>
      </w:r>
      <w:r>
        <w:rPr>
          <w:rFonts w:ascii="Times New Roman" w:cs="Times New Roman" w:hAnsi="Times New Roman"/>
          <w:b/>
          <w:bCs/>
          <w:sz w:val="32"/>
          <w:szCs w:val="32"/>
        </w:rPr>
        <w:t>AIM: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To write a function to compute GCD of two numbers.</w:t>
      </w: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ALGORITHM</w:t>
      </w:r>
      <w:r>
        <w:rPr>
          <w:rFonts w:ascii="Times New Roman" w:cs="Times New Roman" w:hAnsi="Times New Roman"/>
          <w:b/>
          <w:bCs/>
          <w:sz w:val="32"/>
          <w:szCs w:val="32"/>
        </w:rPr>
        <w:t>: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Step 1: Start the process.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Step 2: Declare necessary variables and get those values from the user.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Step 3:Find the largest value among two values and say as ‘n’.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Step 4:Using for with i in range of 1 to n.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Step 5:Check if both the values are divided by same values of i then that is the GCD of those values display the value of GCD.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Step 6: Stop the process.</w:t>
      </w: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noProof/>
          <w:sz w:val="32"/>
          <w:szCs w:val="32"/>
        </w:rPr>
        <w:pict>
          <v:shape id="1039" type="#_x0000_t202" fillcolor="white" style="position:absolute;margin-left:486.55pt;margin-top:30.8pt;width:537.75pt;height:186.0pt;z-index:14;mso-position-horizontal:right;mso-position-horizontal-relative:margin;mso-position-vertical-relative:text;mso-width-relative:margin;mso-height-relative:margin;mso-wrap-distance-top:3.6pt;mso-wrap-distance-bottom:3.6pt;visibility:visible;">
            <v:stroke joinstyle="miter"/>
            <w10:wrap type="square"/>
            <v:fill/>
            <v:path o:connecttype="rect" gradientshapeok="t"/>
            <v:textbox>
              <w:txbxContent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>n1=int(input("Enter the number 1: "))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>n2=int(input("Enter the number 2: "))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>if n1&gt;n2: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 xml:space="preserve">    n=n1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>else: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 xml:space="preserve">    n=n2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>for i in range(1,n):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 xml:space="preserve">    if (n1%i==0)and(n2%i==0):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 xml:space="preserve">        gcd=i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>print("The GCD for the given values ",n1,"&amp;",n2," is: ",gcd)</w:t>
                  </w:r>
                </w:p>
              </w:txbxContent>
            </v:textbox>
          </v:shape>
        </w:pict>
      </w:r>
      <w:r>
        <w:rPr>
          <w:rFonts w:ascii="Times New Roman" w:cs="Times New Roman" w:hAnsi="Times New Roman"/>
          <w:b/>
          <w:bCs/>
          <w:sz w:val="32"/>
          <w:szCs w:val="32"/>
        </w:rPr>
        <w:t>SOURCE CODE:</w:t>
      </w: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RESULT: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The above code has been executed successfully.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jc w:val="righ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Page No: 13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OUTPUT:</w:t>
      </w:r>
      <w:r>
        <w:rPr>
          <w:rFonts w:ascii="Times New Roman" w:cs="Times New Roman" w:hAnsi="Times New Roman"/>
          <w:b/>
          <w:bCs/>
          <w:sz w:val="28"/>
          <w:szCs w:val="28"/>
        </w:rPr>
        <w:br w:type="page"/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noProof/>
          <w:sz w:val="32"/>
          <w:szCs w:val="32"/>
        </w:rPr>
        <w:pict>
          <v:shape id="1040" type="#_x0000_t202" fillcolor="white" style="position:absolute;margin-left:487.3pt;margin-top:.0pt;width:538.5pt;height:55.5pt;z-index:15;mso-position-horizontal:right;mso-position-horizontal-relative:margin;mso-position-vertical-relative:text;mso-width-relative:margin;mso-height-relative:margin;mso-wrap-distance-top:3.6pt;mso-wrap-distance-bottom:3.6pt;visibility:visible;">
            <v:stroke joinstyle="miter"/>
            <w10:wrap type="square"/>
            <v:fill/>
            <v:path o:connecttype="rect" gradientshapeok="t"/>
            <v:textbox>
              <w:txbxContent>
                <w:p>
                  <w:pPr>
                    <w:pStyle w:val="style0"/>
                    <w:rPr>
                      <w:rFonts w:ascii="Times New Roman" w:cs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>EXPERIMENT NO:</w:t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 xml:space="preserve">6     </w:t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 xml:space="preserve">                 Page No:1</w:t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>4</w:t>
                  </w:r>
                </w:p>
                <w:p>
                  <w:pPr>
                    <w:pStyle w:val="style0"/>
                    <w:jc w:val="center"/>
                    <w:rPr>
                      <w:rFonts w:ascii="Times New Roman" w:cs="Times New Roman" w:hAnsi="Times New Roman"/>
                      <w:b/>
                      <w:bCs/>
                      <w:sz w:val="32"/>
                      <w:szCs w:val="32"/>
                      <w:u w:val="double"/>
                    </w:rPr>
                  </w:pPr>
                  <w:r>
                    <w:rPr>
                      <w:rFonts w:ascii="Times New Roman" w:cs="Times New Roman" w:hAnsi="Times New Roman"/>
                      <w:b/>
                      <w:bCs/>
                      <w:sz w:val="32"/>
                      <w:szCs w:val="32"/>
                      <w:u w:val="double"/>
                    </w:rPr>
                    <w:t>F</w:t>
                  </w:r>
                  <w:r>
                    <w:rPr>
                      <w:rFonts w:ascii="Times New Roman" w:cs="Times New Roman" w:hAnsi="Times New Roman"/>
                      <w:b/>
                      <w:bCs/>
                      <w:sz w:val="32"/>
                      <w:szCs w:val="32"/>
                      <w:u w:val="double"/>
                    </w:rPr>
                    <w:t>unction to perform sorting list of numbers</w:t>
                  </w:r>
                </w:p>
              </w:txbxContent>
            </v:textbox>
          </v:shape>
        </w:pict>
      </w:r>
      <w:r>
        <w:rPr>
          <w:rFonts w:ascii="Times New Roman" w:cs="Times New Roman" w:hAnsi="Times New Roman"/>
          <w:b/>
          <w:bCs/>
          <w:sz w:val="32"/>
          <w:szCs w:val="32"/>
        </w:rPr>
        <w:t>AIM: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To write a function to perform sorting list of numbers.</w:t>
      </w: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ALGORITHM</w:t>
      </w:r>
      <w:r>
        <w:rPr>
          <w:rFonts w:ascii="Times New Roman" w:cs="Times New Roman" w:hAnsi="Times New Roman"/>
          <w:b/>
          <w:bCs/>
          <w:sz w:val="32"/>
          <w:szCs w:val="32"/>
        </w:rPr>
        <w:t>: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Step1: Start the process.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Step2: </w:t>
      </w:r>
      <w:r>
        <w:rPr>
          <w:rFonts w:ascii="Times New Roman" w:cs="Times New Roman" w:hAnsi="Times New Roman"/>
          <w:sz w:val="28"/>
          <w:szCs w:val="28"/>
        </w:rPr>
        <w:t>Declare a list and get it’s values from user using for loop.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Step3:Sort the using nested for loop constructs and display in ascending and descending order.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Step4:Stop the process.</w:t>
      </w: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noProof/>
          <w:sz w:val="32"/>
          <w:szCs w:val="32"/>
        </w:rPr>
        <w:pict>
          <v:shape id="1041" type="#_x0000_t202" fillcolor="white" style="position:absolute;margin-left:486.55pt;margin-top:30.65pt;width:537.75pt;height:308.25pt;z-index:16;mso-position-horizontal:right;mso-position-horizontal-relative:margin;mso-position-vertical-relative:text;mso-width-relative:margin;mso-height-relative:margin;mso-wrap-distance-top:3.6pt;mso-wrap-distance-bottom:3.6pt;visibility:visible;">
            <v:stroke joinstyle="miter"/>
            <w10:wrap type="square"/>
            <v:fill/>
            <v:path o:connecttype="rect" gradientshapeok="t"/>
            <v:textbox>
              <w:txbxContent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>lis=[]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>n=int(input("Enter the maximum number of values to be sorted "))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>for i in range(n):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 xml:space="preserve">    val=int(input("Enter the value: "))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 xml:space="preserve">    lis.append(val)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>print("List before sorting: ")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>for i in range(n):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 xml:space="preserve">    print(lis[i],end=",")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>print("\nList in ascending order :")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>for i in range(n):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 xml:space="preserve">    for j in range(n):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 xml:space="preserve">        if lis[j]&gt;lis[i]: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 xml:space="preserve">            s=lis[i]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 xml:space="preserve">            lis[i]=lis[j]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 xml:space="preserve">            lis[j]=s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>for i in range(n):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 xml:space="preserve">    print(lis[i],end=",")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>print("\nList in des</w:t>
                  </w: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>c</w:t>
                  </w: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>ending order: ")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>for i in range(n-1,-1,-1):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 xml:space="preserve">    print(lis[i],end=",")</w:t>
                  </w:r>
                </w:p>
                <w:p/>
                <w:p>
                  <w:r>
                    <w:t xml:space="preserve">        </w:t>
                  </w:r>
                </w:p>
              </w:txbxContent>
            </v:textbox>
          </v:shape>
        </w:pict>
      </w:r>
      <w:r>
        <w:rPr>
          <w:rFonts w:ascii="Times New Roman" w:cs="Times New Roman" w:hAnsi="Times New Roman"/>
          <w:b/>
          <w:bCs/>
          <w:sz w:val="32"/>
          <w:szCs w:val="32"/>
        </w:rPr>
        <w:t>SOURCE CODE:</w:t>
      </w: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RESULT: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The above code has been executed successfully.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jc w:val="righ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Page No: 1</w:t>
      </w:r>
      <w:r>
        <w:rPr>
          <w:rFonts w:ascii="Times New Roman" w:cs="Times New Roman" w:hAnsi="Times New Roman"/>
          <w:sz w:val="28"/>
          <w:szCs w:val="28"/>
        </w:rPr>
        <w:t>5</w:t>
      </w: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OUTPUT:</w:t>
      </w: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noProof/>
          <w:sz w:val="32"/>
          <w:szCs w:val="32"/>
        </w:rPr>
        <w:pict>
          <v:shape id="1042" type="#_x0000_t202" fillcolor="white" style="position:absolute;margin-left:486.55pt;margin-top:.9pt;width:537.75pt;height:54.0pt;z-index:17;mso-position-horizontal:right;mso-position-horizontal-relative:margin;mso-position-vertical-relative:text;mso-width-relative:margin;mso-height-relative:margin;mso-wrap-distance-top:3.6pt;mso-wrap-distance-bottom:3.6pt;visibility:visible;">
            <v:stroke joinstyle="miter"/>
            <w10:wrap type="square"/>
            <v:fill/>
            <v:path o:connecttype="rect" gradientshapeok="t"/>
            <v:textbox>
              <w:txbxContent>
                <w:p>
                  <w:pPr>
                    <w:pStyle w:val="style0"/>
                    <w:rPr>
                      <w:rFonts w:ascii="Times New Roman" w:cs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 xml:space="preserve">Experiment No:7 </w:t>
                  </w:r>
                  <w:r>
                    <w:tab/>
                  </w:r>
                  <w:r>
                    <w:tab/>
                  </w:r>
                  <w:r>
                    <w:t xml:space="preserve">             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>Page No: 1</w:t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>6</w:t>
                  </w:r>
                </w:p>
                <w:p>
                  <w:pPr>
                    <w:pStyle w:val="style0"/>
                    <w:jc w:val="center"/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  <w:u w:val="double"/>
                    </w:rPr>
                  </w:pPr>
                  <w:r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  <w:u w:val="double"/>
                    </w:rPr>
                    <w:t>P</w:t>
                  </w:r>
                  <w:r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  <w:u w:val="double"/>
                    </w:rPr>
                    <w:t>rogram to print a simple calendar without using Calendar Module</w:t>
                  </w:r>
                </w:p>
              </w:txbxContent>
            </v:textbox>
          </v:shape>
        </w:pict>
      </w:r>
      <w:r>
        <w:rPr>
          <w:rFonts w:ascii="Times New Roman" w:cs="Times New Roman" w:hAnsi="Times New Roman"/>
          <w:b/>
          <w:bCs/>
          <w:sz w:val="32"/>
          <w:szCs w:val="32"/>
        </w:rPr>
        <w:t xml:space="preserve">*Note: </w:t>
      </w:r>
      <w:r>
        <w:rPr>
          <w:rFonts w:ascii="Times New Roman" w:cs="Times New Roman" w:hAnsi="Times New Roman"/>
          <w:bCs/>
          <w:sz w:val="28"/>
          <w:szCs w:val="28"/>
        </w:rPr>
        <w:t xml:space="preserve">We are going to use </w:t>
      </w:r>
      <w:r>
        <w:rPr>
          <w:rFonts w:ascii="Times New Roman" w:cs="Times New Roman" w:hAnsi="Times New Roman"/>
          <w:b/>
          <w:sz w:val="28"/>
          <w:szCs w:val="28"/>
        </w:rPr>
        <w:t xml:space="preserve">Key-Value Method </w:t>
      </w:r>
      <w:r>
        <w:rPr>
          <w:rFonts w:ascii="Times New Roman" w:cs="Times New Roman" w:hAnsi="Times New Roman"/>
          <w:bCs/>
          <w:sz w:val="28"/>
          <w:szCs w:val="28"/>
        </w:rPr>
        <w:t>to find the day of  a date</w:t>
      </w: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AIM: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To write a program to print simple Calendar without using Calendar module.</w:t>
      </w: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ALGORITHM: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Step 1: Start the process.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Step 2: Declare a dictionary and initialize from January to December using key values.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Step 3: Assign a list for number of days in leap year and nonleap year.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Step 4: Get the desired year from the user.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Step 5: Define a function named “print_calendar()” to print the calendar.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Step 6:</w:t>
      </w:r>
      <w:r>
        <w:rPr>
          <w:rFonts w:ascii="Times New Roman" w:cs="Times New Roman" w:hAnsi="Times New Roman"/>
          <w:sz w:val="28"/>
          <w:szCs w:val="28"/>
        </w:rPr>
        <w:t xml:space="preserve"> Find the starting day of the month using key-value method.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Step 7: Stop the process.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noProof/>
          <w:sz w:val="24"/>
          <w:szCs w:val="24"/>
        </w:rPr>
        <w:pict>
          <v:shape id="1043" type="#_x0000_t202" fillcolor="white" style="position:absolute;margin-left:486.55pt;margin-top:28.5pt;width:537.75pt;height:328.5pt;z-index:18;mso-position-horizontal:right;mso-position-horizontal-relative:margin;mso-position-vertical-relative:text;mso-width-relative:margin;mso-height-relative:margin;mso-wrap-distance-top:3.6pt;mso-wrap-distance-bottom:3.6pt;visibility:visible;">
            <v:stroke joinstyle="miter"/>
            <w10:wrap type="square"/>
            <v:fill/>
            <v:path o:connecttype="rect" gradientshapeok="t"/>
            <v:textbox>
              <w:txbxContent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>def print_calendar(yy,month,year):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>k=0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>yn=yy%100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>rd=yn//4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>mm=[1,4,4,0,2,5,0,3,6,1,4,6]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>if (year[1]==29):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>mm[0]-=1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>mm[1]=1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>if (yy&gt;=1700)and(yy&lt;1800):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>cc=0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>elif (yy&gt;=1800)and(yy&lt;1900):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>cc=2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>if (yy&gt;=1900)and(yy&lt;2000):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>cc=4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>if (yy&gt;=2000)and(yy&lt;2100):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>cc6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>else: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>print(“Enter Year in range of 1700 to 2099”)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ab/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rFonts w:ascii="Times New Roman" w:cs="Times New Roman" w:hAnsi="Times New Roman"/>
          <w:b/>
          <w:bCs/>
          <w:sz w:val="32"/>
          <w:szCs w:val="32"/>
        </w:rPr>
        <w:t>SOURCE CODE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: </w:t>
      </w:r>
    </w:p>
    <w:p>
      <w:pPr>
        <w:pStyle w:val="style0"/>
        <w:jc w:val="righ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noProof/>
          <w:sz w:val="28"/>
          <w:szCs w:val="28"/>
        </w:rPr>
        <w:pict>
          <v:shape id="1044" type="#_x0000_t202" fillcolor="white" style="position:absolute;margin-left:486.55pt;margin-top:27.05pt;width:537.75pt;height:677.25pt;z-index:19;mso-position-horizontal:right;mso-position-horizontal-relative:margin;mso-position-vertical-relative:text;mso-width-relative:margin;mso-height-relative:margin;mso-wrap-distance-top:3.6pt;mso-wrap-distance-bottom:3.6pt;visibility:visible;">
            <v:stroke joinstyle="miter"/>
            <w10:wrap type="square"/>
            <v:fill/>
            <v:path o:connecttype="rect" gradientshapeok="t"/>
            <v:textbox>
              <w:txbxContent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>for i in range(len(month)):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>day=0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>day=rd+1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>day+=mm[i]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>day+=cc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>day+=yn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>day=day%7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>print(“\n ”,month[i+1],yy)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>print(“SU MO TU WE TH SA ”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>if not(day==0) and(not( (day==1)) and(not(day==2)):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>for k in range(-1,day):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>print(“ ”,end=’ ’)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>elif day==0: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>for k in range(18):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>print(“ ”,end=’’)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>elif day==2: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>for k in range(day):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>print(“ ”,end=’’)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>for j in range(1,year[i]+1):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>k+=1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>if j &lt; 10: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>print(j,end=’  ’)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>else: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>print(j,end=’’)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>if(k&gt;7)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>print()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>k=0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>yy=int(input(“Enter a year in range (1700 to 2099) to print Calendar for: ”))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>month={</w:t>
                  </w: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>1:’January’,2:’Fe</w:t>
                  </w:r>
                  <w:bookmarkStart w:id="3" w:name="_Hlk57906391"/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>brauary’,3:’March’,4:’April’</w:t>
                  </w: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>,5:’May’,6:’June’</w:t>
                  </w:r>
                  <w:bookmarkEnd w:id="3"/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>,7:’July’,8:’August’, 9:’September’,10:’October’,11:’November’,12:’December’}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>lyr=[31,29,31,30,31,30,31,31,30,31,30,31]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>nlyr=[31,28,31,30,31,30,31,31,30,31,30,31]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</w:rPr>
                  </w:pPr>
                  <w:r>
                    <w:rPr>
                      <w:rFonts w:ascii="Times New Roman" w:cs="Times New Roman" w:hAnsi="Times New Roman"/>
                    </w:rPr>
                    <w:t>if(yy%4==0):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>if(yy%100==0):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>if(yy%400==0):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>print_calendar(yy,month,lyr)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>else: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>print_calendar(yy,month,lyr)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>else: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>print_calendar(yy,month,nlyr)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 xml:space="preserve"> 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8"/>
                      <w:szCs w:val="28"/>
                    </w:rPr>
                  </w:pP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8"/>
                      <w:szCs w:val="28"/>
                    </w:rPr>
                  </w:pP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8"/>
                      <w:szCs w:val="28"/>
                    </w:rPr>
                  </w:pP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rFonts w:ascii="Times New Roman" w:cs="Times New Roman" w:hAnsi="Times New Roman"/>
          <w:sz w:val="28"/>
          <w:szCs w:val="28"/>
        </w:rPr>
        <w:t>Page No:1</w:t>
      </w:r>
      <w:r>
        <w:rPr>
          <w:rFonts w:ascii="Times New Roman" w:cs="Times New Roman" w:hAnsi="Times New Roman"/>
          <w:sz w:val="28"/>
          <w:szCs w:val="28"/>
        </w:rPr>
        <w:t>7</w:t>
      </w:r>
    </w:p>
    <w:p>
      <w:pPr>
        <w:pStyle w:val="style0"/>
        <w:jc w:val="righ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Page No: 1</w:t>
      </w:r>
      <w:r>
        <w:rPr>
          <w:rFonts w:ascii="Times New Roman" w:cs="Times New Roman" w:hAnsi="Times New Roman"/>
          <w:sz w:val="28"/>
          <w:szCs w:val="28"/>
        </w:rPr>
        <w:t>8</w:t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OUTPUT:</w:t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br w:type="page"/>
      </w:r>
    </w:p>
    <w:p>
      <w:pPr>
        <w:pStyle w:val="style0"/>
        <w:ind w:left="720" w:hanging="72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pict>
          <v:shape id="1045" type="#_x0000_t202" fillcolor="white" style="position:absolute;margin-left:487.3pt;margin-top:.8pt;width:538.5pt;height:78.0pt;z-index:20;mso-position-horizontal:right;mso-position-horizontal-relative:margin;mso-position-vertical-relative:text;mso-width-relative:margin;mso-height-relative:margin;mso-wrap-distance-top:3.6pt;mso-wrap-distance-bottom:3.6pt;visibility:visible;">
            <v:stroke joinstyle="miter"/>
            <w10:wrap type="square"/>
            <v:fill/>
            <v:path o:connecttype="rect" gradientshapeok="t"/>
            <v:textbox>
              <w:txbxContent>
                <w:p>
                  <w:pPr>
                    <w:pStyle w:val="style0"/>
                    <w:rPr>
                      <w:rFonts w:ascii="Times New Roman" w:cs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 xml:space="preserve">Experiment No: 8 </w:t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>Page No :1</w:t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>9</w:t>
                  </w:r>
                </w:p>
                <w:p>
                  <w:pPr>
                    <w:pStyle w:val="style0"/>
                    <w:jc w:val="center"/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  <w:u w:val="double"/>
                    </w:rPr>
                  </w:pPr>
                  <w:ins w:id="0" w:author="Ganesan" w:date="2020-12-03T17:27:00Z">
                    <w:r w:rsidR="00567D62">
                      <w:rPr>
                        <w:rFonts w:ascii="Times New Roman" w:cs="Times New Roman" w:hAnsi="Times New Roman"/>
                        <w:b/>
                        <w:bCs/>
                        <w:sz w:val="28"/>
                        <w:szCs w:val="28"/>
                        <w:u w:val="double"/>
                      </w:rPr>
                      <w:t xml:space="preserve">Demonstrate inheritance </w:t>
                    </w:r>
                  </w:ins>
                  <w:ins w:id="1" w:author="Ganesan" w:date="2020-12-03T17:28:00Z">
                    <w:r w:rsidR="00567D62">
                      <w:rPr>
                        <w:rFonts w:ascii="Times New Roman" w:cs="Times New Roman" w:hAnsi="Times New Roman"/>
                        <w:b/>
                        <w:bCs/>
                        <w:sz w:val="28"/>
                        <w:szCs w:val="28"/>
                        <w:u w:val="double"/>
                      </w:rPr>
                      <w:t xml:space="preserve">in Python </w:t>
                    </w:r>
                  </w:ins>
                </w:p>
              </w:txbxContent>
            </v:textbox>
          </v:shape>
        </w:pict>
      </w:r>
      <w:r>
        <w:rPr>
          <w:rFonts w:ascii="Times New Roman" w:cs="Times New Roman" w:hAnsi="Times New Roman"/>
          <w:b/>
          <w:sz w:val="32"/>
          <w:szCs w:val="32"/>
        </w:rPr>
        <w:t xml:space="preserve"> </w:t>
      </w:r>
      <w:r>
        <w:rPr>
          <w:rFonts w:ascii="Times New Roman" w:cs="Times New Roman" w:hAnsi="Times New Roman"/>
          <w:b/>
          <w:sz w:val="32"/>
          <w:szCs w:val="32"/>
        </w:rPr>
        <w:t>AIM:</w:t>
      </w:r>
    </w:p>
    <w:p>
      <w:pPr>
        <w:pStyle w:val="style0"/>
        <w:ind w:left="720" w:hanging="720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>To write a program to demonstrate inheritance in python.</w:t>
      </w:r>
    </w:p>
    <w:p>
      <w:pPr>
        <w:pStyle w:val="style0"/>
        <w:ind w:left="720" w:hanging="72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ALGORITHM</w:t>
      </w:r>
      <w:r>
        <w:rPr>
          <w:rFonts w:ascii="Times New Roman" w:cs="Times New Roman" w:hAnsi="Times New Roman"/>
          <w:b/>
          <w:sz w:val="32"/>
          <w:szCs w:val="32"/>
        </w:rPr>
        <w:t>: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Step 1: Start the process.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noProof/>
          <w:sz w:val="28"/>
          <w:szCs w:val="28"/>
        </w:rPr>
        <w:pict>
          <v:shape id="1046" type="#_x0000_t202" fillcolor="white" style="position:absolute;margin-left:273.0pt;margin-top:.95pt;width:217.5pt;height:27.0pt;z-index:21;mso-position-horizontal-relative:text;mso-position-vertical-relative:text;mso-width-relative:margin;mso-height-relative:margin;mso-wrap-distance-top:3.6pt;mso-wrap-distance-bottom:3.6pt;visibility:visible;">
            <v:stroke joinstyle="miter"/>
            <w10:wrap type="square"/>
            <v:fill/>
            <v:path o:connecttype="rect" gradientshapeok="t"/>
            <v:textbox>
              <w:txbxContent>
                <w:p>
                  <w:pPr>
                    <w:pStyle w:val="style0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b/>
                      <w:bCs/>
                      <w:sz w:val="24"/>
                      <w:szCs w:val="24"/>
                    </w:rPr>
                    <w:t>SYNTAX:</w:t>
                  </w:r>
                  <w:r>
                    <w:rPr>
                      <w:rFonts w:ascii="Times New Roman" w:cs="Times New Roman" w:hAnsi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>class class_name1:</w:t>
                  </w:r>
                </w:p>
              </w:txbxContent>
            </v:textbox>
          </v:shape>
        </w:pict>
      </w:r>
      <w:r>
        <w:rPr>
          <w:rFonts w:ascii="Times New Roman" w:cs="Times New Roman" w:hAnsi="Times New Roman"/>
          <w:sz w:val="28"/>
          <w:szCs w:val="28"/>
        </w:rPr>
        <w:t>Step 2: Create a class with required attributes.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noProof/>
          <w:sz w:val="28"/>
          <w:szCs w:val="28"/>
        </w:rPr>
        <w:pict>
          <v:shape id="1047" type="#_x0000_t202" fillcolor="white" style="position:absolute;margin-left:273.0pt;margin-top:13.85pt;width:219.0pt;height:27.0pt;z-index:22;mso-position-horizontal-relative:text;mso-position-vertical-relative:text;mso-width-relative:margin;mso-height-relative:margin;mso-wrap-distance-top:3.6pt;mso-wrap-distance-bottom:3.6pt;visibility:visible;">
            <v:stroke joinstyle="miter"/>
            <w10:wrap type="square"/>
            <v:fill/>
            <v:path o:connecttype="rect" gradientshapeok="t"/>
            <v:textbox>
              <w:txbxContent>
                <w:p>
                  <w:pPr>
                    <w:pStyle w:val="style0"/>
                    <w:rPr>
                      <w:rFonts w:cstheme="minorHAnsi"/>
                    </w:rPr>
                  </w:pPr>
                  <w:r>
                    <w:rPr>
                      <w:rFonts w:ascii="Times New Roman" w:cs="Times New Roman" w:hAnsi="Times New Roman"/>
                      <w:b/>
                      <w:bCs/>
                      <w:sz w:val="24"/>
                      <w:szCs w:val="24"/>
                    </w:rPr>
                    <w:t>SYNTAX</w:t>
                  </w:r>
                  <w:r>
                    <w:rPr>
                      <w:rFonts w:ascii="Times New Roman" w:cs="Times New Roman" w:hAnsi="Times New Roman"/>
                      <w:b/>
                      <w:bCs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cstheme="minorHAnsi"/>
                    </w:rPr>
                    <w:t>class class_name2(class_name 1</w:t>
                  </w:r>
                </w:p>
              </w:txbxContent>
            </v:textbox>
          </v:shape>
        </w:pict>
      </w:r>
      <w:r>
        <w:rPr>
          <w:rFonts w:ascii="Times New Roman" w:cs="Times New Roman" w:hAnsi="Times New Roman"/>
          <w:sz w:val="28"/>
          <w:szCs w:val="28"/>
        </w:rPr>
        <w:t>Step 3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 xml:space="preserve">:  Create another class as the sub class   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derived from the parent class (previous class)   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Step 4: Access the parent class from sub class and enter some values and display them.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Step 5: Stop the process.</w:t>
      </w: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noProof/>
          <w:sz w:val="32"/>
          <w:szCs w:val="32"/>
        </w:rPr>
        <w:pict>
          <v:shape id="1048" type="#_x0000_t202" fillcolor="white" style="position:absolute;margin-left:486.55pt;margin-top:33.85pt;width:537.75pt;height:281.25pt;z-index:23;mso-position-horizontal:right;mso-position-horizontal-relative:margin;mso-position-vertical-relative:text;mso-width-relative:margin;mso-height-relative:margin;mso-wrap-distance-top:3.6pt;mso-wrap-distance-bottom:3.6pt;visibility:visible;">
            <v:stroke joinstyle="miter"/>
            <w10:wrap type="square"/>
            <v:fill/>
            <v:path o:connecttype="rect" gradientshapeok="t"/>
            <v:textbox>
              <w:txbxContent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</w:rPr>
                  </w:pPr>
                  <w:r>
                    <w:rPr>
                      <w:rFonts w:ascii="Times New Roman" w:cs="Times New Roman" w:hAnsi="Times New Roman"/>
                    </w:rPr>
                    <w:t>class Employee: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</w:rPr>
                  </w:pPr>
                  <w:r>
                    <w:rPr>
                      <w:rFonts w:ascii="Times New Roman" w:cs="Times New Roman" w:hAnsi="Times New Roman"/>
                    </w:rPr>
                    <w:t xml:space="preserve">    def __init__(self,ID,name):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</w:rPr>
                  </w:pPr>
                  <w:r>
                    <w:rPr>
                      <w:rFonts w:ascii="Times New Roman" w:cs="Times New Roman" w:hAnsi="Times New Roman"/>
                    </w:rPr>
                    <w:t xml:space="preserve">        print("Hello from Employee")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</w:rPr>
                  </w:pPr>
                  <w:r>
                    <w:rPr>
                      <w:rFonts w:ascii="Times New Roman" w:cs="Times New Roman" w:hAnsi="Times New Roman"/>
                    </w:rPr>
                    <w:t xml:space="preserve">        self.ID=ID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</w:rPr>
                  </w:pPr>
                  <w:r>
                    <w:rPr>
                      <w:rFonts w:ascii="Times New Roman" w:cs="Times New Roman" w:hAnsi="Times New Roman"/>
                    </w:rPr>
                    <w:t xml:space="preserve">        self.name=name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</w:rPr>
                  </w:pPr>
                  <w:r>
                    <w:rPr>
                      <w:rFonts w:ascii="Times New Roman" w:cs="Times New Roman" w:hAnsi="Times New Roman"/>
                    </w:rPr>
                    <w:t xml:space="preserve">    def employeedetail(self):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</w:rPr>
                  </w:pPr>
                  <w:r>
                    <w:rPr>
                      <w:rFonts w:ascii="Times New Roman" w:cs="Times New Roman" w:hAnsi="Times New Roman"/>
                    </w:rPr>
                    <w:t xml:space="preserve">        print("ID: %s"%self.ID)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</w:rPr>
                  </w:pPr>
                  <w:r>
                    <w:rPr>
                      <w:rFonts w:ascii="Times New Roman" w:cs="Times New Roman" w:hAnsi="Times New Roman"/>
                    </w:rPr>
                    <w:t xml:space="preserve">        print("Name: %s"%self.name)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</w:rPr>
                  </w:pPr>
                  <w:r>
                    <w:rPr>
                      <w:rFonts w:ascii="Times New Roman" w:cs="Times New Roman" w:hAnsi="Times New Roman"/>
                    </w:rPr>
                    <w:t>class Manager(Employee):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</w:rPr>
                  </w:pPr>
                  <w:r>
                    <w:rPr>
                      <w:rFonts w:ascii="Times New Roman" w:cs="Times New Roman" w:hAnsi="Times New Roman"/>
                    </w:rPr>
                    <w:t xml:space="preserve">    def __init__(self,ID,name,project):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</w:rPr>
                  </w:pPr>
                  <w:r>
                    <w:rPr>
                      <w:rFonts w:ascii="Times New Roman" w:cs="Times New Roman" w:hAnsi="Times New Roman"/>
                    </w:rPr>
                    <w:t xml:space="preserve">        super().__init__(ID,name)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</w:rPr>
                  </w:pPr>
                  <w:r>
                    <w:rPr>
                      <w:rFonts w:ascii="Times New Roman" w:cs="Times New Roman" w:hAnsi="Times New Roman"/>
                    </w:rPr>
                    <w:t xml:space="preserve">        print("Hello from Manager" )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</w:rPr>
                  </w:pPr>
                  <w:r>
                    <w:rPr>
                      <w:rFonts w:ascii="Times New Roman" w:cs="Times New Roman" w:hAnsi="Times New Roman"/>
                    </w:rPr>
                    <w:t xml:space="preserve">        self.project=project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</w:rPr>
                  </w:pPr>
                  <w:r>
                    <w:rPr>
                      <w:rFonts w:ascii="Times New Roman" w:cs="Times New Roman" w:hAnsi="Times New Roman"/>
                    </w:rPr>
                    <w:t xml:space="preserve">    def projectdetail(self):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</w:rPr>
                  </w:pPr>
                  <w:r>
                    <w:rPr>
                      <w:rFonts w:ascii="Times New Roman" w:cs="Times New Roman" w:hAnsi="Times New Roman"/>
                    </w:rPr>
                    <w:t xml:space="preserve">        print("project : %s"%self.project)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</w:rPr>
                  </w:pPr>
                  <w:r>
                    <w:rPr>
                      <w:rFonts w:ascii="Times New Roman" w:cs="Times New Roman" w:hAnsi="Times New Roman"/>
                    </w:rPr>
                    <w:t>obj=Manager(1,'James','python programing')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</w:rPr>
                  </w:pPr>
                  <w:r>
                    <w:rPr>
                      <w:rFonts w:ascii="Times New Roman" w:cs="Times New Roman" w:hAnsi="Times New Roman"/>
                    </w:rPr>
                    <w:t>print("_ _ _ _ _ _ _Employee Detail_ _ _ _ _ _ _")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</w:rPr>
                  </w:pPr>
                  <w:r>
                    <w:rPr>
                      <w:rFonts w:ascii="Times New Roman" w:cs="Times New Roman" w:hAnsi="Times New Roman"/>
                    </w:rPr>
                    <w:t>obj.employeedetail()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</w:rPr>
                  </w:pPr>
                  <w:r>
                    <w:rPr>
                      <w:rFonts w:ascii="Times New Roman" w:cs="Times New Roman" w:hAnsi="Times New Roman"/>
                    </w:rPr>
                    <w:t>print("_ _ _ _ _ _ _Project Detail_ _ _ _ _ _ _")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</w:rPr>
                  </w:pPr>
                  <w:r>
                    <w:rPr>
                      <w:rFonts w:ascii="Times New Roman" w:cs="Times New Roman" w:hAnsi="Times New Roman"/>
                    </w:rPr>
                    <w:t>obj.projectdetail()</w:t>
                  </w:r>
                </w:p>
              </w:txbxContent>
            </v:textbox>
          </v:shape>
        </w:pict>
      </w:r>
      <w:r>
        <w:rPr>
          <w:rFonts w:ascii="Times New Roman" w:cs="Times New Roman" w:hAnsi="Times New Roman"/>
          <w:b/>
          <w:bCs/>
          <w:sz w:val="32"/>
          <w:szCs w:val="32"/>
        </w:rPr>
        <w:t>SOURCE</w:t>
      </w:r>
      <w:r>
        <w:rPr>
          <w:rFonts w:ascii="Times New Roman" w:cs="Times New Roman" w:hAnsi="Times New Roman"/>
          <w:b/>
          <w:bCs/>
          <w:sz w:val="32"/>
          <w:szCs w:val="32"/>
        </w:rPr>
        <w:t xml:space="preserve"> CODE:</w:t>
      </w: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RESULT: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The above code has been executed successfully.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jc w:val="righ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Page No: </w:t>
      </w:r>
      <w:r>
        <w:rPr>
          <w:rFonts w:ascii="Times New Roman" w:cs="Times New Roman" w:hAnsi="Times New Roman"/>
          <w:sz w:val="28"/>
          <w:szCs w:val="28"/>
        </w:rPr>
        <w:t>20</w:t>
      </w: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OUTPUT: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spacing w:after="0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noProof/>
          <w:sz w:val="28"/>
          <w:szCs w:val="28"/>
        </w:rPr>
        <w:pict>
          <v:shape id="1049" type="#_x0000_t202" fillcolor="white" style="position:absolute;margin-left:487.3pt;margin-top:.9pt;width:538.5pt;height:93.0pt;z-index:24;mso-position-horizontal:right;mso-position-horizontal-relative:margin;mso-position-vertical-relative:text;mso-width-relative:margin;mso-height-relative:margin;mso-wrap-distance-top:3.6pt;mso-wrap-distance-bottom:3.6pt;visibility:visible;">
            <v:stroke joinstyle="miter"/>
            <w10:wrap type="square"/>
            <v:fill/>
            <v:path o:connecttype="rect" gradientshapeok="t"/>
            <v:textbox>
              <w:txbxContent>
                <w:p>
                  <w:pPr>
                    <w:pStyle w:val="style0"/>
                    <w:rPr>
                      <w:rFonts w:ascii="Times New Roman" w:cs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 xml:space="preserve">Experiment No:9 </w:t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 xml:space="preserve">      Page No: 2</w:t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>1</w:t>
                  </w:r>
                </w:p>
                <w:p>
                  <w:pPr>
                    <w:pStyle w:val="style0"/>
                    <w:jc w:val="center"/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  <w:u w:val="double"/>
                    </w:rPr>
                  </w:pP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cs="Times New Roman" w:hAnsi="Times New Roman"/>
                      <w:b/>
                      <w:bCs/>
                      <w:sz w:val="32"/>
                      <w:szCs w:val="32"/>
                      <w:u w:val="double"/>
                    </w:rPr>
                    <w:t>Create a text file using python file I/O. Read the content of the file and change them from lower to upper case characters. Write the updated content in another file and display it</w:t>
                  </w:r>
                  <w:r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  <w:u w:val="double"/>
                    </w:rPr>
                    <w:t>.</w:t>
                  </w:r>
                </w:p>
              </w:txbxContent>
            </v:textbox>
          </v:shape>
        </w:pict>
      </w:r>
      <w:r>
        <w:rPr>
          <w:rFonts w:ascii="Times New Roman" w:cs="Times New Roman" w:hAnsi="Times New Roman"/>
          <w:b/>
          <w:bCs/>
          <w:sz w:val="32"/>
          <w:szCs w:val="32"/>
        </w:rPr>
        <w:t>AIM:</w:t>
      </w:r>
      <w:r>
        <w:rPr>
          <w:rFonts w:ascii="Times New Roman" w:cs="Times New Roman" w:hAnsi="Times New Roman"/>
          <w:b/>
          <w:bCs/>
          <w:sz w:val="32"/>
          <w:szCs w:val="32"/>
        </w:rPr>
        <w:br/>
      </w:r>
      <w:r>
        <w:rPr>
          <w:rFonts w:ascii="Times New Roman" w:cs="Times New Roman" w:hAnsi="Times New Roman"/>
          <w:bCs/>
          <w:sz w:val="28"/>
          <w:szCs w:val="28"/>
        </w:rPr>
        <w:t>To write a program to c</w:t>
      </w:r>
      <w:r>
        <w:rPr>
          <w:rFonts w:ascii="Times New Roman" w:cs="Times New Roman" w:hAnsi="Times New Roman"/>
          <w:bCs/>
          <w:sz w:val="28"/>
          <w:szCs w:val="28"/>
        </w:rPr>
        <w:t>reate a text file using python file I/O. Read the content of the file and change them from lower to upper case characters. Write the updated content in another file and display it.</w:t>
      </w:r>
    </w:p>
    <w:p>
      <w:pPr>
        <w:pStyle w:val="style0"/>
        <w:spacing w:after="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ALGORITHM:</w:t>
      </w:r>
    </w:p>
    <w:p>
      <w:pPr>
        <w:pStyle w:val="style0"/>
        <w:spacing w:after="0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>Step 1: Start the process.</w:t>
      </w:r>
    </w:p>
    <w:p>
      <w:pPr>
        <w:pStyle w:val="style0"/>
        <w:spacing w:after="0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>Step 2: Create a text file using open() function</w:t>
      </w:r>
      <w:r>
        <w:rPr>
          <w:rFonts w:ascii="Times New Roman" w:cs="Times New Roman" w:hAnsi="Times New Roman"/>
          <w:bCs/>
          <w:sz w:val="28"/>
          <w:szCs w:val="28"/>
        </w:rPr>
        <w:t xml:space="preserve"> by opening that in append</w:t>
      </w:r>
      <w:r>
        <w:rPr>
          <w:rFonts w:ascii="Times New Roman" w:cs="Times New Roman" w:hAnsi="Times New Roman"/>
          <w:bCs/>
          <w:sz w:val="28"/>
          <w:szCs w:val="28"/>
        </w:rPr>
        <w:t xml:space="preserve"> and assign them to a file point</w:t>
      </w:r>
      <w:r>
        <w:rPr>
          <w:rFonts w:ascii="Times New Roman" w:cs="Times New Roman" w:hAnsi="Times New Roman"/>
          <w:bCs/>
          <w:sz w:val="28"/>
          <w:szCs w:val="28"/>
        </w:rPr>
        <w:t>er.</w:t>
      </w:r>
    </w:p>
    <w:p>
      <w:pPr>
        <w:pStyle w:val="style0"/>
        <w:spacing w:after="0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>Step 3: Using write() function write the required content in the file and close it.</w:t>
      </w:r>
    </w:p>
    <w:p>
      <w:pPr>
        <w:pStyle w:val="style0"/>
        <w:spacing w:after="0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 xml:space="preserve">Step 4: Open the file in overwriting mode and convert the </w:t>
      </w:r>
      <w:r>
        <w:rPr>
          <w:rFonts w:ascii="Times New Roman" w:cs="Times New Roman" w:hAnsi="Times New Roman"/>
          <w:bCs/>
          <w:sz w:val="28"/>
          <w:szCs w:val="28"/>
        </w:rPr>
        <w:t>lower-case</w:t>
      </w:r>
      <w:r>
        <w:rPr>
          <w:rFonts w:ascii="Times New Roman" w:cs="Times New Roman" w:hAnsi="Times New Roman"/>
          <w:bCs/>
          <w:sz w:val="28"/>
          <w:szCs w:val="28"/>
        </w:rPr>
        <w:t xml:space="preserve"> letters to upper case using string function and close the file.</w:t>
      </w:r>
    </w:p>
    <w:p>
      <w:pPr>
        <w:pStyle w:val="style0"/>
        <w:spacing w:after="0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>Step 5: Now open the file and another new file in writing mode using open() function and copy the contents from file 1 to file 2 and close both the file.</w:t>
      </w:r>
    </w:p>
    <w:p>
      <w:pPr>
        <w:pStyle w:val="style0"/>
        <w:spacing w:after="0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>Step 6: Open both files read and display its contents.</w:t>
      </w:r>
    </w:p>
    <w:p>
      <w:pPr>
        <w:pStyle w:val="style0"/>
        <w:spacing w:after="0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>Step 7: Stop the process.</w:t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pict>
          <v:shape id="1050" type="#_x0000_t202" fillcolor="white" style="position:absolute;margin-left:487.3pt;margin-top:43.25pt;width:538.5pt;height:296.25pt;z-index:25;mso-position-horizontal:right;mso-position-horizontal-relative:margin;mso-position-vertical-relative:text;mso-width-relative:margin;mso-height-relative:margin;mso-wrap-distance-top:3.6pt;mso-wrap-distance-bottom:3.6pt;visibility:visible;">
            <v:stroke joinstyle="miter"/>
            <w10:wrap type="square"/>
            <v:fill/>
            <v:path o:connecttype="rect" gradientshapeok="t"/>
            <v:textbox>
              <w:txbxContent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>f=open("file1.txt","a")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>f.write("This a demonstration of python i/o")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 xml:space="preserve">print("Create operation </w:t>
                  </w: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>successful</w:t>
                  </w: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>")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 xml:space="preserve">print("Write operation </w:t>
                  </w: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>successful</w:t>
                  </w: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>")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>f.close()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>f=open("file1.txt","r+b")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>s=f.read()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>f.seek(0)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>f.write(s.upper())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 xml:space="preserve">print("overwriting </w:t>
                  </w: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>successful</w:t>
                  </w: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>")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>f.close()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>f=open("file1.txt","r")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>f.close()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>f=open("file1.txt","r")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>f1=open("file2.txt","w")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>f1.write(f.read())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>f.close()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>f1.close()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 xml:space="preserve">print("copied the contents </w:t>
                  </w: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>successfully</w:t>
                  </w: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 xml:space="preserve"> ")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</w:p>
                <w:p>
                  <w:pPr>
                    <w:pStyle w:val="style0"/>
                    <w:spacing w:after="0"/>
                    <w:rPr/>
                  </w:pPr>
                </w:p>
              </w:txbxContent>
            </v:textbox>
          </v:shape>
        </w:pict>
      </w:r>
      <w:r>
        <w:rPr>
          <w:rFonts w:ascii="Times New Roman" w:cs="Times New Roman" w:hAnsi="Times New Roman"/>
          <w:b/>
          <w:sz w:val="32"/>
          <w:szCs w:val="32"/>
        </w:rPr>
        <w:t>SOURCE CODE:</w:t>
      </w:r>
      <w:r>
        <w:rPr>
          <w:rFonts w:ascii="Times New Roman" w:cs="Times New Roman" w:hAnsi="Times New Roman"/>
          <w:b/>
          <w:sz w:val="32"/>
          <w:szCs w:val="32"/>
        </w:rPr>
        <w:br/>
      </w:r>
    </w:p>
    <w:p>
      <w:pPr>
        <w:pStyle w:val="style0"/>
        <w:jc w:val="right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noProof/>
          <w:sz w:val="28"/>
          <w:szCs w:val="28"/>
        </w:rPr>
        <w:pict>
          <v:shape id="1051" type="#_x0000_t202" fillcolor="white" style="position:absolute;margin-left:486.55pt;margin-top:33.05pt;width:537.75pt;height:62.25pt;z-index:26;mso-position-horizontal:right;mso-position-horizontal-relative:margin;mso-position-vertical-relative:text;mso-width-relative:margin;mso-height-relative:margin;mso-wrap-distance-top:3.6pt;mso-wrap-distance-bottom:3.6pt;visibility:visible;">
            <v:stroke joinstyle="miter"/>
            <w10:wrap type="square"/>
            <v:fill/>
            <v:path o:connecttype="rect" gradientshapeok="t"/>
            <v:textbox>
              <w:txbxContent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>f=open("file1.txt")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>f1=open("file2.txt")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>print("Contents in file 1 \n ",f.read(),"\nContents in file 2 \n ",f1.read())</w:t>
                  </w:r>
                </w:p>
              </w:txbxContent>
            </v:textbox>
          </v:shape>
        </w:pict>
      </w:r>
      <w:r>
        <w:rPr>
          <w:rFonts w:ascii="Times New Roman" w:cs="Times New Roman" w:hAnsi="Times New Roman"/>
          <w:bCs/>
          <w:sz w:val="28"/>
          <w:szCs w:val="28"/>
        </w:rPr>
        <w:t>Page No: 2</w:t>
      </w:r>
      <w:r>
        <w:rPr>
          <w:rFonts w:ascii="Times New Roman" w:cs="Times New Roman" w:hAnsi="Times New Roman"/>
          <w:bCs/>
          <w:sz w:val="28"/>
          <w:szCs w:val="28"/>
        </w:rPr>
        <w:t>2</w:t>
      </w:r>
    </w:p>
    <w:p>
      <w:pPr>
        <w:pStyle w:val="style0"/>
        <w:rPr>
          <w:rFonts w:ascii="Times New Roman" w:cs="Times New Roman" w:hAnsi="Times New Roman"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RESULT:</w:t>
      </w:r>
    </w:p>
    <w:p>
      <w:pPr>
        <w:pStyle w:val="style0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>The above Code has been executed successfully.</w:t>
      </w:r>
    </w:p>
    <w:p>
      <w:pPr>
        <w:pStyle w:val="style0"/>
        <w:rPr>
          <w:rFonts w:ascii="Times New Roman" w:cs="Times New Roman" w:hAnsi="Times New Roman"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Cs/>
          <w:sz w:val="28"/>
          <w:szCs w:val="28"/>
        </w:rPr>
      </w:pPr>
    </w:p>
    <w:p>
      <w:pPr>
        <w:pStyle w:val="style0"/>
        <w:jc w:val="right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>Page No: 2</w:t>
      </w:r>
      <w:r>
        <w:rPr>
          <w:rFonts w:ascii="Times New Roman" w:cs="Times New Roman" w:hAnsi="Times New Roman"/>
          <w:bCs/>
          <w:sz w:val="28"/>
          <w:szCs w:val="28"/>
        </w:rPr>
        <w:t>3</w:t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OUTPUT:</w:t>
      </w: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Cs/>
          <w:noProof/>
          <w:sz w:val="28"/>
          <w:szCs w:val="28"/>
        </w:rPr>
        <w:pict>
          <v:shape id="1052" type="#_x0000_t202" fillcolor="white" style="position:absolute;margin-left:486.55pt;margin-top:.75pt;width:537.75pt;height:71.25pt;z-index:27;mso-position-horizontal:right;mso-position-horizontal-relative:margin;mso-position-vertical-relative:text;mso-width-relative:margin;mso-height-relative:margin;mso-wrap-distance-top:3.6pt;mso-wrap-distance-bottom:3.6pt;visibility:visible;">
            <v:stroke joinstyle="miter"/>
            <w10:wrap type="square"/>
            <v:fill/>
            <v:path o:connecttype="rect" gradientshapeok="t"/>
            <v:textbox>
              <w:txbxContent>
                <w:p>
                  <w:pPr>
                    <w:pStyle w:val="style0"/>
                    <w:rPr>
                      <w:rFonts w:ascii="Times New Roman" w:cs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 xml:space="preserve">Experiment No: 10 </w:t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 xml:space="preserve">      Page No: 24</w:t>
                  </w:r>
                </w:p>
                <w:p>
                  <w:pPr>
                    <w:pStyle w:val="style0"/>
                    <w:jc w:val="center"/>
                    <w:rPr>
                      <w:rFonts w:ascii="Times New Roman" w:cs="Times New Roman" w:hAnsi="Times New Roman"/>
                      <w:b/>
                      <w:bCs/>
                      <w:sz w:val="32"/>
                      <w:szCs w:val="32"/>
                      <w:u w:val="double"/>
                    </w:rPr>
                  </w:pPr>
                  <w:r>
                    <w:rPr>
                      <w:rFonts w:ascii="Times New Roman" w:cs="Times New Roman" w:hAnsi="Times New Roman"/>
                      <w:b/>
                      <w:bCs/>
                      <w:sz w:val="32"/>
                      <w:szCs w:val="32"/>
                      <w:u w:val="double"/>
                    </w:rPr>
                    <w:t xml:space="preserve">Program to demonstrate User defined Exception in Python </w:t>
                  </w:r>
                </w:p>
              </w:txbxContent>
            </v:textbox>
          </v:shape>
        </w:pict>
      </w:r>
      <w:r>
        <w:rPr>
          <w:rFonts w:ascii="Times New Roman" w:cs="Times New Roman" w:hAnsi="Times New Roman"/>
          <w:b/>
          <w:sz w:val="32"/>
          <w:szCs w:val="32"/>
        </w:rPr>
        <w:t>AIM:</w:t>
      </w:r>
    </w:p>
    <w:p>
      <w:pPr>
        <w:pStyle w:val="style0"/>
        <w:spacing w:lineRule="auto" w:line="240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>To write a program to demonstrate User defined Exception.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ALGORITHM:</w:t>
      </w:r>
    </w:p>
    <w:p>
      <w:pPr>
        <w:pStyle w:val="style0"/>
        <w:spacing w:lineRule="auto" w:line="240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>Step 1: Start the process.</w:t>
      </w:r>
    </w:p>
    <w:p>
      <w:pPr>
        <w:pStyle w:val="style0"/>
        <w:spacing w:lineRule="auto" w:line="240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 xml:space="preserve">Step 2: </w:t>
      </w:r>
      <w:r>
        <w:rPr>
          <w:rFonts w:ascii="Times New Roman" w:cs="Times New Roman" w:hAnsi="Times New Roman"/>
          <w:bCs/>
          <w:sz w:val="28"/>
          <w:szCs w:val="28"/>
        </w:rPr>
        <w:t>Create a class named Error and Exception as its attribute.</w:t>
      </w:r>
    </w:p>
    <w:p>
      <w:pPr>
        <w:pStyle w:val="style0"/>
        <w:spacing w:lineRule="auto" w:line="240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>Step 3: Create required sub-class to perform the tasks.</w:t>
      </w:r>
    </w:p>
    <w:p>
      <w:pPr>
        <w:pStyle w:val="style0"/>
        <w:spacing w:lineRule="auto" w:line="240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 xml:space="preserve">Step 4: Using while with try and except method raise error for the number of </w:t>
      </w:r>
      <w:r>
        <w:rPr>
          <w:rFonts w:ascii="Times New Roman" w:cs="Times New Roman" w:hAnsi="Times New Roman"/>
          <w:bCs/>
          <w:sz w:val="28"/>
          <w:szCs w:val="28"/>
        </w:rPr>
        <w:t>exceptions</w:t>
      </w:r>
      <w:r>
        <w:rPr>
          <w:rFonts w:ascii="Times New Roman" w:cs="Times New Roman" w:hAnsi="Times New Roman"/>
          <w:bCs/>
          <w:sz w:val="28"/>
          <w:szCs w:val="28"/>
        </w:rPr>
        <w:t xml:space="preserve"> occurring.</w:t>
      </w:r>
    </w:p>
    <w:p>
      <w:pPr>
        <w:pStyle w:val="style0"/>
        <w:spacing w:lineRule="auto" w:line="240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>Step 5: Stop the Process.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pict>
          <v:shape id="1053" type="#_x0000_t202" fillcolor="white" style="position:absolute;margin-left:487.3pt;margin-top:27.45pt;width:538.5pt;height:312.0pt;z-index:28;mso-position-horizontal:right;mso-position-horizontal-relative:margin;mso-position-vertical-relative:text;mso-width-relative:margin;mso-height-relative:margin;mso-wrap-distance-top:3.6pt;mso-wrap-distance-bottom:3.6pt;visibility:visible;">
            <v:stroke joinstyle="miter"/>
            <w10:wrap type="square"/>
            <v:fill/>
            <v:path o:connecttype="rect" gradientshapeok="t"/>
            <v:textbox>
              <w:txbxContent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</w:rPr>
                  </w:pPr>
                  <w:r>
                    <w:rPr>
                      <w:rFonts w:ascii="Times New Roman" w:cs="Times New Roman" w:hAnsi="Times New Roman"/>
                    </w:rPr>
                    <w:t>class Error(Exception):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</w:rPr>
                  </w:pPr>
                  <w:r>
                    <w:rPr>
                      <w:rFonts w:ascii="Times New Roman" w:cs="Times New Roman" w:hAnsi="Times New Roman"/>
                    </w:rPr>
                    <w:t xml:space="preserve">    pass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</w:rPr>
                  </w:pPr>
                  <w:r>
                    <w:rPr>
                      <w:rFonts w:ascii="Times New Roman" w:cs="Times New Roman" w:hAnsi="Times New Roman"/>
                    </w:rPr>
                    <w:t>class valueToosmallerror(Error):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</w:rPr>
                  </w:pPr>
                  <w:r>
                    <w:rPr>
                      <w:rFonts w:ascii="Times New Roman" w:cs="Times New Roman" w:hAnsi="Times New Roman"/>
                    </w:rPr>
                    <w:t xml:space="preserve">    pass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</w:rPr>
                  </w:pPr>
                  <w:r>
                    <w:rPr>
                      <w:rFonts w:ascii="Times New Roman" w:cs="Times New Roman" w:hAnsi="Times New Roman"/>
                    </w:rPr>
                    <w:t>class valueToolargeerror(Error):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</w:rPr>
                  </w:pPr>
                  <w:r>
                    <w:rPr>
                      <w:rFonts w:ascii="Times New Roman" w:cs="Times New Roman" w:hAnsi="Times New Roman"/>
                    </w:rPr>
                    <w:t xml:space="preserve">    pass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</w:rPr>
                  </w:pPr>
                  <w:r>
                    <w:rPr>
                      <w:rFonts w:ascii="Times New Roman" w:cs="Times New Roman" w:hAnsi="Times New Roman"/>
                    </w:rPr>
                    <w:t>n=10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</w:rPr>
                  </w:pPr>
                  <w:r>
                    <w:rPr>
                      <w:rFonts w:ascii="Times New Roman" w:cs="Times New Roman" w:hAnsi="Times New Roman"/>
                    </w:rPr>
                    <w:t>while True: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</w:rPr>
                  </w:pPr>
                  <w:r>
                    <w:rPr>
                      <w:rFonts w:ascii="Times New Roman" w:cs="Times New Roman" w:hAnsi="Times New Roman"/>
                    </w:rPr>
                    <w:t xml:space="preserve">    try: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</w:rPr>
                  </w:pPr>
                  <w:r>
                    <w:rPr>
                      <w:rFonts w:ascii="Times New Roman" w:cs="Times New Roman" w:hAnsi="Times New Roman"/>
                    </w:rPr>
                    <w:t xml:space="preserve">        gnum=int(input("Enter a number :"))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</w:rPr>
                  </w:pPr>
                  <w:r>
                    <w:rPr>
                      <w:rFonts w:ascii="Times New Roman" w:cs="Times New Roman" w:hAnsi="Times New Roman"/>
                    </w:rPr>
                    <w:t xml:space="preserve">        if gnum&lt;n: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</w:rPr>
                  </w:pPr>
                  <w:r>
                    <w:rPr>
                      <w:rFonts w:ascii="Times New Roman" w:cs="Times New Roman" w:hAnsi="Times New Roman"/>
                    </w:rPr>
                    <w:t xml:space="preserve">            raise valueToosmallerror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</w:rPr>
                  </w:pPr>
                  <w:r>
                    <w:rPr>
                      <w:rFonts w:ascii="Times New Roman" w:cs="Times New Roman" w:hAnsi="Times New Roman"/>
                    </w:rPr>
                    <w:t xml:space="preserve">        elif gnum&gt;n: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</w:rPr>
                  </w:pPr>
                  <w:r>
                    <w:rPr>
                      <w:rFonts w:ascii="Times New Roman" w:cs="Times New Roman" w:hAnsi="Times New Roman"/>
                    </w:rPr>
                    <w:t xml:space="preserve">            raise valueToolargeerror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</w:rPr>
                  </w:pPr>
                  <w:r>
                    <w:rPr>
                      <w:rFonts w:ascii="Times New Roman" w:cs="Times New Roman" w:hAnsi="Times New Roman"/>
                    </w:rPr>
                    <w:t xml:space="preserve">        break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</w:rPr>
                  </w:pPr>
                  <w:r>
                    <w:rPr>
                      <w:rFonts w:ascii="Times New Roman" w:cs="Times New Roman" w:hAnsi="Times New Roman"/>
                    </w:rPr>
                    <w:t xml:space="preserve">    except valueToosmallerror: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</w:rPr>
                  </w:pPr>
                  <w:r>
                    <w:rPr>
                      <w:rFonts w:ascii="Times New Roman" w:cs="Times New Roman" w:hAnsi="Times New Roman"/>
                    </w:rPr>
                    <w:t xml:space="preserve">        print("This value is too small,try again")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</w:rPr>
                  </w:pPr>
                  <w:r>
                    <w:rPr>
                      <w:rFonts w:ascii="Times New Roman" w:cs="Times New Roman" w:hAnsi="Times New Roman"/>
                    </w:rPr>
                    <w:t xml:space="preserve">        print()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</w:rPr>
                  </w:pPr>
                  <w:r>
                    <w:rPr>
                      <w:rFonts w:ascii="Times New Roman" w:cs="Times New Roman" w:hAnsi="Times New Roman"/>
                    </w:rPr>
                    <w:t xml:space="preserve">    except valueToolargeerror: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</w:rPr>
                  </w:pPr>
                  <w:r>
                    <w:rPr>
                      <w:rFonts w:ascii="Times New Roman" w:cs="Times New Roman" w:hAnsi="Times New Roman"/>
                    </w:rPr>
                    <w:t xml:space="preserve">        print("This Value is too </w:t>
                  </w:r>
                  <w:r>
                    <w:rPr>
                      <w:rFonts w:ascii="Times New Roman" w:cs="Times New Roman" w:hAnsi="Times New Roman"/>
                    </w:rPr>
                    <w:t>large, try</w:t>
                  </w:r>
                  <w:r>
                    <w:rPr>
                      <w:rFonts w:ascii="Times New Roman" w:cs="Times New Roman" w:hAnsi="Times New Roman"/>
                    </w:rPr>
                    <w:t xml:space="preserve"> again")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</w:rPr>
                  </w:pPr>
                  <w:r>
                    <w:rPr>
                      <w:rFonts w:ascii="Times New Roman" w:cs="Times New Roman" w:hAnsi="Times New Roman"/>
                    </w:rPr>
                    <w:t xml:space="preserve">        print()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</w:rPr>
                  </w:pPr>
                  <w:r>
                    <w:rPr>
                      <w:rFonts w:ascii="Times New Roman" w:cs="Times New Roman" w:hAnsi="Times New Roman"/>
                    </w:rPr>
                    <w:t>print("Congrats! You have guessed it correctly")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</w:p>
                <w:p/>
              </w:txbxContent>
            </v:textbox>
          </v:shape>
        </w:pict>
      </w:r>
      <w:r>
        <w:rPr>
          <w:rFonts w:ascii="Times New Roman" w:cs="Times New Roman" w:hAnsi="Times New Roman"/>
          <w:b/>
          <w:sz w:val="32"/>
          <w:szCs w:val="32"/>
        </w:rPr>
        <w:t>SOURCE CODE</w:t>
      </w:r>
      <w:r>
        <w:rPr>
          <w:rFonts w:ascii="Times New Roman" w:cs="Times New Roman" w:hAnsi="Times New Roman"/>
          <w:b/>
          <w:sz w:val="32"/>
          <w:szCs w:val="32"/>
        </w:rPr>
        <w:t>: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RESULT:</w:t>
      </w:r>
    </w:p>
    <w:p>
      <w:pPr>
        <w:pStyle w:val="style0"/>
        <w:spacing w:lineRule="auto" w:line="240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>The above code has been successfully executed.</w:t>
      </w:r>
    </w:p>
    <w:p>
      <w:pPr>
        <w:pStyle w:val="style0"/>
        <w:spacing w:lineRule="auto" w:line="240"/>
        <w:rPr>
          <w:rFonts w:ascii="Times New Roman" w:cs="Times New Roman" w:hAnsi="Times New Roman"/>
          <w:bCs/>
          <w:sz w:val="28"/>
          <w:szCs w:val="28"/>
        </w:rPr>
      </w:pPr>
    </w:p>
    <w:p>
      <w:pPr>
        <w:pStyle w:val="style0"/>
        <w:spacing w:lineRule="auto" w:line="240"/>
        <w:jc w:val="right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>Page No:25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OUTPUT</w:t>
      </w:r>
      <w:r>
        <w:rPr>
          <w:rFonts w:ascii="Times New Roman" w:cs="Times New Roman" w:hAnsi="Times New Roman"/>
          <w:b/>
          <w:sz w:val="32"/>
          <w:szCs w:val="32"/>
        </w:rPr>
        <w:t>: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pict>
          <v:shape id="1054" type="#_x0000_t202" fillcolor="white" style="position:absolute;margin-left:486.55pt;margin-top:.15pt;width:537.75pt;height:69.0pt;z-index:29;mso-position-horizontal:right;mso-position-horizontal-relative:margin;mso-position-vertical-relative:text;mso-width-relative:margin;mso-height-relative:margin;mso-wrap-distance-top:3.6pt;mso-wrap-distance-bottom:3.6pt;visibility:visible;">
            <v:stroke joinstyle="miter"/>
            <w10:wrap type="square"/>
            <v:fill/>
            <v:path o:connecttype="rect" gradientshapeok="t"/>
            <v:textbox>
              <w:txbxContent>
                <w:p>
                  <w:pPr>
                    <w:pStyle w:val="style0"/>
                    <w:rPr>
                      <w:rFonts w:ascii="Times New Roman" w:cs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 xml:space="preserve">Experiment No: 12 </w:t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>Page No: 26</w:t>
                  </w:r>
                </w:p>
                <w:p>
                  <w:pPr>
                    <w:pStyle w:val="style0"/>
                    <w:jc w:val="center"/>
                    <w:rPr>
                      <w:rFonts w:ascii="Times New Roman" w:cs="Times New Roman" w:hAnsi="Times New Roman"/>
                      <w:b/>
                      <w:bCs/>
                      <w:sz w:val="32"/>
                      <w:szCs w:val="32"/>
                      <w:u w:val="double"/>
                    </w:rPr>
                  </w:pPr>
                  <w:r>
                    <w:rPr>
                      <w:rFonts w:ascii="Times New Roman" w:cs="Times New Roman" w:hAnsi="Times New Roman"/>
                      <w:b/>
                      <w:bCs/>
                      <w:sz w:val="32"/>
                      <w:szCs w:val="32"/>
                      <w:u w:val="double"/>
                    </w:rPr>
                    <w:t>P</w:t>
                  </w:r>
                  <w:r>
                    <w:rPr>
                      <w:rFonts w:ascii="Times New Roman" w:cs="Times New Roman" w:hAnsi="Times New Roman"/>
                      <w:b/>
                      <w:bCs/>
                      <w:sz w:val="32"/>
                      <w:szCs w:val="32"/>
                      <w:u w:val="double"/>
                    </w:rPr>
                    <w:t>rogram to insert and retrieve data using MySQL.</w:t>
                  </w:r>
                </w:p>
              </w:txbxContent>
            </v:textbox>
          </v:shape>
        </w:pict>
      </w:r>
      <w:r>
        <w:rPr>
          <w:rFonts w:ascii="Times New Roman" w:cs="Times New Roman" w:hAnsi="Times New Roman"/>
          <w:b/>
          <w:sz w:val="32"/>
          <w:szCs w:val="32"/>
        </w:rPr>
        <w:t>AIM: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>To write a program to insert and retrieve data using MySQL.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ALGORITHM: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>Step 1: Start the process.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 xml:space="preserve">Step 2: Import </w:t>
      </w:r>
      <w:r>
        <w:rPr>
          <w:rFonts w:ascii="Times New Roman" w:cs="Times New Roman" w:hAnsi="Times New Roman"/>
          <w:bCs/>
          <w:sz w:val="28"/>
          <w:szCs w:val="28"/>
        </w:rPr>
        <w:t>MySQL. Connector</w:t>
      </w:r>
      <w:r>
        <w:rPr>
          <w:rFonts w:ascii="Times New Roman" w:cs="Times New Roman" w:hAnsi="Times New Roman"/>
          <w:bCs/>
          <w:sz w:val="28"/>
          <w:szCs w:val="28"/>
        </w:rPr>
        <w:t xml:space="preserve"> to connect to sql server.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>Step 3: Connect to the database and localhost using username and password.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 xml:space="preserve">Step 4: Create a table and insert data in it using sql </w:t>
      </w:r>
      <w:r>
        <w:rPr>
          <w:rFonts w:ascii="Times New Roman" w:cs="Times New Roman" w:hAnsi="Times New Roman"/>
          <w:bCs/>
          <w:sz w:val="28"/>
          <w:szCs w:val="28"/>
        </w:rPr>
        <w:t>queries</w:t>
      </w:r>
      <w:r>
        <w:rPr>
          <w:rFonts w:ascii="Times New Roman" w:cs="Times New Roman" w:hAnsi="Times New Roman"/>
          <w:bCs/>
          <w:sz w:val="28"/>
          <w:szCs w:val="28"/>
        </w:rPr>
        <w:t xml:space="preserve"> and execute them using execute() function.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>Step 5: Display the contents as list.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 xml:space="preserve">Step 6: Stop the process. 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pict>
          <v:shape id="1055" type="#_x0000_t202" fillcolor="white" style="position:absolute;margin-left:487.3pt;margin-top:40.15pt;width:538.5pt;height:255.75pt;z-index:30;mso-position-horizontal:right;mso-position-horizontal-relative:margin;mso-position-vertical-relative:text;mso-width-relative:margin;mso-height-relative:margin;mso-wrap-distance-top:3.6pt;mso-wrap-distance-bottom:3.6pt;visibility:visible;">
            <v:stroke joinstyle="miter"/>
            <w10:wrap type="square"/>
            <v:fill/>
            <v:path o:connecttype="rect" gradientshapeok="t"/>
            <v:textbox>
              <w:txbxContent>
                <w:p>
                  <w:pPr>
                    <w:pStyle w:val="style0"/>
                    <w:spacing w:after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import mysql.connector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mydb = mysql.connector.connect(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 xml:space="preserve">  host="localhost",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 xml:space="preserve">  user="yourusername",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 xml:space="preserve">  password="yourpassword",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 xml:space="preserve">  database="mydatabase"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)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mycursor = mydb.cursor()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mycursor.execute("CREATE TABLE customers (name VARCHAR(255), address VARCHAR(255))")</w:t>
                  </w:r>
                </w:p>
                <w:p>
                  <w:pPr>
                    <w:pStyle w:val="style0"/>
                    <w:spacing w:after="0"/>
                    <w:rPr>
                      <w:rFonts w:ascii="Consolas" w:hAnsi="Consolas"/>
                      <w:color w:val="000000"/>
                      <w:sz w:val="23"/>
                      <w:szCs w:val="23"/>
                      <w:shd w:val="clear" w:color="auto" w:fill="ffffff"/>
                    </w:rPr>
                  </w:pPr>
                  <w:r>
                    <w:rPr>
                      <w:rFonts w:ascii="Consolas" w:hAnsi="Consolas"/>
                      <w:color w:val="000000"/>
                      <w:sz w:val="23"/>
                      <w:szCs w:val="23"/>
                      <w:shd w:val="clear" w:color="auto" w:fill="ffffff"/>
                    </w:rPr>
                    <w:t>sql = "INSERT INTO customers (name, address) VALUES (%s, %s)"</w:t>
                  </w:r>
                  <w:r>
                    <w:rPr>
                      <w:rFonts w:ascii="Consolas" w:hAnsi="Consolas"/>
                      <w:color w:val="000000"/>
                      <w:sz w:val="23"/>
                      <w:szCs w:val="23"/>
                      <w:shd w:val="clear" w:color="auto" w:fill="ffffff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3"/>
                      <w:szCs w:val="23"/>
                      <w:shd w:val="clear" w:color="auto" w:fill="ffffff"/>
                    </w:rPr>
                    <w:t>val = ("John", "Highway 21")</w:t>
                  </w:r>
                  <w:r>
                    <w:rPr>
                      <w:rFonts w:ascii="Consolas" w:hAnsi="Consolas"/>
                      <w:color w:val="000000"/>
                      <w:sz w:val="23"/>
                      <w:szCs w:val="23"/>
                      <w:shd w:val="clear" w:color="auto" w:fill="ffffff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3"/>
                      <w:szCs w:val="23"/>
                      <w:shd w:val="clear" w:color="auto" w:fill="ffffff"/>
                    </w:rPr>
                    <w:t>mycursor.execute(sql, val)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>mycursor.execute("SELECT * FROM customers")</w:t>
                  </w: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br/>
                  </w: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>myresult = mycursor.fetchall()</w:t>
                  </w: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br/>
                  </w: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>for x in myresult:</w:t>
                  </w: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br/>
                  </w: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>  print(x)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rFonts w:ascii="Times New Roman" w:cs="Times New Roman" w:hAnsi="Times New Roman"/>
          <w:b/>
          <w:sz w:val="32"/>
          <w:szCs w:val="32"/>
        </w:rPr>
        <w:t>SOURCE CODE: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RESULT: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>The above code has been executed successfully.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bCs/>
          <w:sz w:val="28"/>
          <w:szCs w:val="28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bCs/>
          <w:sz w:val="28"/>
          <w:szCs w:val="28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bCs/>
          <w:sz w:val="28"/>
          <w:szCs w:val="28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bCs/>
          <w:sz w:val="28"/>
          <w:szCs w:val="28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bCs/>
          <w:sz w:val="28"/>
          <w:szCs w:val="28"/>
        </w:rPr>
      </w:pPr>
    </w:p>
    <w:p>
      <w:pPr>
        <w:pStyle w:val="style0"/>
        <w:spacing w:after="0" w:lineRule="auto" w:line="240"/>
        <w:jc w:val="right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28"/>
          <w:szCs w:val="28"/>
        </w:rPr>
        <w:t>Page No: 27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OUTPUT: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bCs/>
          <w:sz w:val="28"/>
          <w:szCs w:val="28"/>
        </w:rPr>
      </w:pPr>
    </w:p>
    <w:sectPr>
      <w:pgSz w:w="12240" w:h="15840" w:orient="portrait"/>
      <w:pgMar w:top="720" w:right="720" w:bottom="720" w:left="720" w:header="720" w:footer="720" w:gutter="0"/>
      <w:pgBorders w:zOrder="front" w:display="allPages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3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1002AFF" w:usb1="4000ACFF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Segoe UI"/>
    <w:panose1 w:val="020b0502040002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5C9B6B0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">
    <w:nsid w:val="00000001"/>
    <w:multiLevelType w:val="hybridMultilevel"/>
    <w:tmpl w:val="4073C9FE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2">
    <w:nsid w:val="00000002"/>
    <w:multiLevelType w:val="hybridMultilevel"/>
    <w:tmpl w:val="F26E21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FB68743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00000004"/>
    <w:multiLevelType w:val="hybridMultilevel"/>
    <w:tmpl w:val="17EC249A"/>
    <w:lvl w:ilvl="0" w:tplc="0409000F">
      <w:start w:val="1"/>
      <w:numFmt w:val="decimal"/>
      <w:lvlText w:val="%1."/>
      <w:lvlJc w:val="left"/>
      <w:pPr>
        <w:ind w:left="2565" w:hanging="360"/>
      </w:pPr>
    </w:lvl>
    <w:lvl w:ilvl="1" w:tplc="04090019" w:tentative="1">
      <w:start w:val="1"/>
      <w:numFmt w:val="lowerLetter"/>
      <w:lvlText w:val="%2."/>
      <w:lvlJc w:val="left"/>
      <w:pPr>
        <w:ind w:left="3285" w:hanging="360"/>
      </w:pPr>
    </w:lvl>
    <w:lvl w:ilvl="2" w:tplc="0409001B" w:tentative="1">
      <w:start w:val="1"/>
      <w:numFmt w:val="lowerRoman"/>
      <w:lvlText w:val="%3."/>
      <w:lvlJc w:val="right"/>
      <w:pPr>
        <w:ind w:left="4005" w:hanging="180"/>
      </w:pPr>
    </w:lvl>
    <w:lvl w:ilvl="3" w:tplc="0409000F" w:tentative="1">
      <w:start w:val="1"/>
      <w:numFmt w:val="decimal"/>
      <w:lvlText w:val="%4."/>
      <w:lvlJc w:val="left"/>
      <w:pPr>
        <w:ind w:left="4725" w:hanging="360"/>
      </w:pPr>
    </w:lvl>
    <w:lvl w:ilvl="4" w:tplc="04090019" w:tentative="1">
      <w:start w:val="1"/>
      <w:numFmt w:val="lowerLetter"/>
      <w:lvlText w:val="%5."/>
      <w:lvlJc w:val="left"/>
      <w:pPr>
        <w:ind w:left="5445" w:hanging="360"/>
      </w:pPr>
    </w:lvl>
    <w:lvl w:ilvl="5" w:tplc="0409001B" w:tentative="1">
      <w:start w:val="1"/>
      <w:numFmt w:val="lowerRoman"/>
      <w:lvlText w:val="%6."/>
      <w:lvlJc w:val="right"/>
      <w:pPr>
        <w:ind w:left="6165" w:hanging="180"/>
      </w:pPr>
    </w:lvl>
    <w:lvl w:ilvl="6" w:tplc="0409000F" w:tentative="1">
      <w:start w:val="1"/>
      <w:numFmt w:val="decimal"/>
      <w:lvlText w:val="%7."/>
      <w:lvlJc w:val="left"/>
      <w:pPr>
        <w:ind w:left="6885" w:hanging="360"/>
      </w:pPr>
    </w:lvl>
    <w:lvl w:ilvl="7" w:tplc="04090019" w:tentative="1">
      <w:start w:val="1"/>
      <w:numFmt w:val="lowerLetter"/>
      <w:lvlText w:val="%8."/>
      <w:lvlJc w:val="left"/>
      <w:pPr>
        <w:ind w:left="7605" w:hanging="360"/>
      </w:pPr>
    </w:lvl>
    <w:lvl w:ilvl="8" w:tplc="0409001B" w:tentative="1">
      <w:start w:val="1"/>
      <w:numFmt w:val="lowerRoman"/>
      <w:lvlText w:val="%9."/>
      <w:lvlJc w:val="right"/>
      <w:pPr>
        <w:ind w:left="8325" w:hanging="180"/>
      </w:pPr>
    </w:lvl>
  </w:abstractNum>
  <w:abstractNum w:abstractNumId="5">
    <w:nsid w:val="00000005"/>
    <w:multiLevelType w:val="hybridMultilevel"/>
    <w:tmpl w:val="EC226A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0000006"/>
    <w:multiLevelType w:val="hybridMultilevel"/>
    <w:tmpl w:val="1146F0C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00000007"/>
    <w:multiLevelType w:val="hybridMultilevel"/>
    <w:tmpl w:val="FB68743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1231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12319">
    <w:name w:val="Header Char"/>
    <w:basedOn w:val="style65"/>
    <w:next w:val="style12319"/>
    <w:link w:val="style31"/>
    <w:uiPriority w:val="99"/>
  </w:style>
  <w:style w:type="paragraph" w:styleId="style32">
    <w:name w:val="footer"/>
    <w:basedOn w:val="style0"/>
    <w:next w:val="style32"/>
    <w:link w:val="style12320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12320">
    <w:name w:val="Footer Char"/>
    <w:basedOn w:val="style65"/>
    <w:next w:val="style12320"/>
    <w:link w:val="style32"/>
    <w:uiPriority w:val="99"/>
  </w:style>
  <w:style w:type="paragraph" w:customStyle="1" w:styleId="style4097">
    <w:name w:val="Default"/>
    <w:next w:val="style4097"/>
    <w:pPr>
      <w:autoSpaceDE w:val="false"/>
      <w:autoSpaceDN w:val="false"/>
      <w:adjustRightInd w:val="false"/>
      <w:spacing w:after="0" w:lineRule="auto" w:line="240"/>
    </w:pPr>
    <w:rPr>
      <w:rFonts w:ascii="Arial" w:cs="Arial" w:hAnsi="Arial"/>
      <w:color w:val="000000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098"/>
    <w:uiPriority w:val="99"/>
    <w:pPr>
      <w:spacing w:after="0" w:lineRule="auto" w:line="240"/>
    </w:pPr>
    <w:rPr>
      <w:rFonts w:ascii="Segoe UI" w:cs="Segoe UI" w:hAnsi="Segoe UI"/>
      <w:sz w:val="18"/>
      <w:szCs w:val="18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Segoe UI" w:cs="Segoe UI" w:hAnsi="Segoe UI"/>
      <w:sz w:val="18"/>
      <w:szCs w:val="18"/>
    </w:rPr>
  </w:style>
  <w:style w:type="character" w:customStyle="1" w:styleId="style4099">
    <w:name w:val="jscolor"/>
    <w:basedOn w:val="style65"/>
    <w:next w:val="style4099"/>
  </w:style>
  <w:style w:type="character" w:customStyle="1" w:styleId="style4100">
    <w:name w:val="jskeywordcolor"/>
    <w:basedOn w:val="style65"/>
    <w:next w:val="style4100"/>
  </w:style>
  <w:style w:type="character" w:customStyle="1" w:styleId="style4101">
    <w:name w:val="jspropertycolor"/>
    <w:basedOn w:val="style65"/>
    <w:next w:val="style4101"/>
  </w:style>
  <w:style w:type="character" w:customStyle="1" w:styleId="style4102">
    <w:name w:val="jsstringcolor"/>
    <w:basedOn w:val="style65"/>
    <w:next w:val="style4102"/>
  </w:style>
  <w:style w:type="character" w:customStyle="1" w:styleId="style4103">
    <w:name w:val="jsnumbercolor"/>
    <w:basedOn w:val="style65"/>
    <w:next w:val="style4103"/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4104">
    <w:name w:val="Unresolved Mention"/>
    <w:basedOn w:val="style65"/>
    <w:next w:val="style4104"/>
    <w:uiPriority w:val="99"/>
    <w:rPr>
      <w:color w:val="605e5c"/>
      <w:shd w:val="clear" w:color="auto" w:fill="e1dfdd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Words>2240</Words>
  <Characters>12019</Characters>
  <Application>Kingsoft Office Writer</Application>
  <DocSecurity>0</DocSecurity>
  <Paragraphs>782</Paragraphs>
  <ScaleCrop>false</ScaleCrop>
  <LinksUpToDate>false</LinksUpToDate>
  <CharactersWithSpaces>14541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2020-12-02T16:44:00Z</dcterms:created>
  <dc:creator>Ganesan</dc:creator>
  <lastModifiedBy>Kingsoft Office</lastModifiedBy>
  <dcterms:modified xsi:type="dcterms:W3CDTF">2020-12-04T06:35:21Z</dcterms:modified>
  <revision>35</revision>
</coreProperties>
</file>